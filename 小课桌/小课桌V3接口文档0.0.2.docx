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4A9B2" w14:textId="097D9C20" w:rsidR="000C7CC4" w:rsidRDefault="000C7CC4" w:rsidP="000C7CC4">
      <w:pPr>
        <w:autoSpaceDE w:val="0"/>
        <w:autoSpaceDN w:val="0"/>
        <w:adjustRightInd w:val="0"/>
        <w:jc w:val="center"/>
        <w:outlineLvl w:val="0"/>
        <w:rPr>
          <w:rFonts w:ascii="Lantinghei SC Extralight" w:eastAsia="Times New Roman" w:hAnsi="Lantinghei SC Extralight" w:cs="Lantinghei SC Extralight"/>
          <w:sz w:val="42"/>
          <w:szCs w:val="42"/>
        </w:rPr>
      </w:pPr>
      <w:r>
        <w:rPr>
          <w:rFonts w:ascii="Lantinghei SC Extralight" w:eastAsia="Times New Roman" w:hAnsi="Lantinghei SC Extralight" w:cs="Lantinghei SC Extralight"/>
          <w:sz w:val="42"/>
          <w:szCs w:val="42"/>
        </w:rPr>
        <w:t>小课桌</w:t>
      </w:r>
      <w:r>
        <w:rPr>
          <w:rFonts w:ascii="Helvetica" w:eastAsia="Times New Roman" w:hAnsi="Helvetica" w:cs="Helvetica" w:hint="eastAsia"/>
          <w:sz w:val="42"/>
          <w:szCs w:val="42"/>
        </w:rPr>
        <w:t>V3.0</w:t>
      </w:r>
      <w:r>
        <w:rPr>
          <w:rFonts w:ascii="Lantinghei SC Extralight" w:eastAsia="Times New Roman" w:hAnsi="Lantinghei SC Extralight" w:cs="Lantinghei SC Extralight"/>
          <w:sz w:val="42"/>
          <w:szCs w:val="42"/>
        </w:rPr>
        <w:t>接口</w:t>
      </w:r>
      <w:r>
        <w:rPr>
          <w:rFonts w:ascii="Lantinghei SC Extralight" w:eastAsia="Times New Roman" w:hAnsi="Lantinghei SC Extralight" w:cs="Lantinghei SC Extralight" w:hint="eastAsia"/>
          <w:sz w:val="42"/>
          <w:szCs w:val="42"/>
        </w:rPr>
        <w:t>文档</w:t>
      </w:r>
    </w:p>
    <w:p w14:paraId="5AF29A3E" w14:textId="77777777" w:rsidR="00D947FC" w:rsidRDefault="00D947FC" w:rsidP="000C7CC4">
      <w:pPr>
        <w:autoSpaceDE w:val="0"/>
        <w:autoSpaceDN w:val="0"/>
        <w:adjustRightInd w:val="0"/>
        <w:jc w:val="center"/>
        <w:outlineLvl w:val="0"/>
        <w:rPr>
          <w:rFonts w:ascii="Lantinghei SC Extralight" w:eastAsia="Times New Roman" w:hAnsi="Lantinghei SC Extralight" w:cs="Lantinghei SC Extralight"/>
          <w:sz w:val="42"/>
          <w:szCs w:val="42"/>
        </w:rPr>
      </w:pPr>
    </w:p>
    <w:p w14:paraId="281412FE" w14:textId="17458445" w:rsidR="00D947FC" w:rsidRDefault="00D07E8B" w:rsidP="000C7CC4">
      <w:pPr>
        <w:autoSpaceDE w:val="0"/>
        <w:autoSpaceDN w:val="0"/>
        <w:adjustRightInd w:val="0"/>
        <w:jc w:val="center"/>
        <w:outlineLvl w:val="0"/>
        <w:rPr>
          <w:rFonts w:ascii="Lantinghei SC Extralight" w:eastAsia="Times New Roman" w:hAnsi="Lantinghei SC Extralight" w:cs="Lantinghei SC Extralight" w:hint="eastAsia"/>
          <w:sz w:val="42"/>
          <w:szCs w:val="42"/>
        </w:rPr>
      </w:pPr>
      <w:proofErr w:type="gramStart"/>
      <w:r>
        <w:rPr>
          <w:rFonts w:ascii="Lantinghei SC Extralight" w:eastAsia="Times New Roman" w:hAnsi="Lantinghei SC Extralight" w:cs="Lantinghei SC Extralight" w:hint="eastAsia"/>
          <w:sz w:val="42"/>
          <w:szCs w:val="42"/>
        </w:rPr>
        <w:t>v0.0.2</w:t>
      </w:r>
      <w:proofErr w:type="gramEnd"/>
    </w:p>
    <w:p w14:paraId="4109D953" w14:textId="77777777" w:rsidR="00D07E8B" w:rsidRDefault="00D07E8B" w:rsidP="000C7CC4">
      <w:pPr>
        <w:autoSpaceDE w:val="0"/>
        <w:autoSpaceDN w:val="0"/>
        <w:adjustRightInd w:val="0"/>
        <w:jc w:val="center"/>
        <w:outlineLvl w:val="0"/>
        <w:rPr>
          <w:rFonts w:ascii="Lantinghei SC Extralight" w:eastAsia="Times New Roman" w:hAnsi="Lantinghei SC Extralight" w:cs="Lantinghei SC Extralight" w:hint="eastAsia"/>
          <w:sz w:val="42"/>
          <w:szCs w:val="42"/>
        </w:rPr>
      </w:pPr>
      <w:bookmarkStart w:id="0" w:name="_GoBack"/>
      <w:bookmarkEnd w:id="0"/>
    </w:p>
    <w:p w14:paraId="60F009A1" w14:textId="1E83CADA" w:rsidR="00D07E8B" w:rsidRPr="00D07E8B" w:rsidRDefault="00D07E8B" w:rsidP="00D07E8B">
      <w:pPr>
        <w:autoSpaceDE w:val="0"/>
        <w:autoSpaceDN w:val="0"/>
        <w:adjustRightInd w:val="0"/>
        <w:outlineLvl w:val="0"/>
        <w:rPr>
          <w:rFonts w:ascii="Lantinghei SC Extralight" w:eastAsia="Times New Roman" w:hAnsi="Lantinghei SC Extralight" w:cs="Lantinghei SC Extralight" w:hint="eastAsia"/>
          <w:sz w:val="24"/>
          <w:szCs w:val="24"/>
        </w:rPr>
      </w:pPr>
      <w:r w:rsidRPr="00D07E8B">
        <w:rPr>
          <w:rFonts w:ascii="Lantinghei SC Extralight" w:eastAsia="Times New Roman" w:hAnsi="Lantinghei SC Extralight" w:cs="Lantinghei SC Extralight" w:hint="eastAsia"/>
          <w:sz w:val="24"/>
          <w:szCs w:val="24"/>
        </w:rPr>
        <w:t>修改：接口9，15、17，新增type字段，用于区分申请加入</w:t>
      </w:r>
      <w:r>
        <w:rPr>
          <w:rFonts w:ascii="Lantinghei SC Extralight" w:eastAsia="Times New Roman" w:hAnsi="Lantinghei SC Extralight" w:cs="Lantinghei SC Extralight" w:hint="eastAsia"/>
          <w:sz w:val="24"/>
          <w:szCs w:val="24"/>
        </w:rPr>
        <w:t>班级身份。</w:t>
      </w:r>
    </w:p>
    <w:p w14:paraId="5C437AEB" w14:textId="77777777" w:rsidR="00D947FC" w:rsidRDefault="00D947FC" w:rsidP="000C7CC4">
      <w:pPr>
        <w:autoSpaceDE w:val="0"/>
        <w:autoSpaceDN w:val="0"/>
        <w:adjustRightInd w:val="0"/>
        <w:jc w:val="center"/>
        <w:outlineLvl w:val="0"/>
        <w:rPr>
          <w:rFonts w:ascii="Lantinghei SC Extralight" w:eastAsia="Times New Roman" w:hAnsi="Lantinghei SC Extralight" w:cs="Lantinghei SC Extralight"/>
          <w:sz w:val="42"/>
          <w:szCs w:val="42"/>
        </w:rPr>
      </w:pPr>
    </w:p>
    <w:p w14:paraId="23CF7D70" w14:textId="77777777" w:rsidR="00D947FC" w:rsidRDefault="00D947FC" w:rsidP="000C7CC4">
      <w:pPr>
        <w:autoSpaceDE w:val="0"/>
        <w:autoSpaceDN w:val="0"/>
        <w:adjustRightInd w:val="0"/>
        <w:jc w:val="center"/>
        <w:outlineLvl w:val="0"/>
        <w:rPr>
          <w:rFonts w:ascii="Lantinghei SC Extralight" w:eastAsia="Times New Roman" w:hAnsi="Lantinghei SC Extralight" w:cs="Lantinghei SC Extralight"/>
          <w:sz w:val="42"/>
          <w:szCs w:val="42"/>
        </w:rPr>
      </w:pPr>
    </w:p>
    <w:p w14:paraId="6A0BF306" w14:textId="77777777" w:rsidR="00D947FC" w:rsidRDefault="00D947FC" w:rsidP="000C7CC4">
      <w:pPr>
        <w:autoSpaceDE w:val="0"/>
        <w:autoSpaceDN w:val="0"/>
        <w:adjustRightInd w:val="0"/>
        <w:jc w:val="center"/>
        <w:outlineLvl w:val="0"/>
        <w:rPr>
          <w:rFonts w:ascii="Lantinghei SC Extralight" w:eastAsia="Times New Roman" w:hAnsi="Lantinghei SC Extralight" w:cs="Lantinghei SC Extralight"/>
          <w:sz w:val="42"/>
          <w:szCs w:val="42"/>
        </w:rPr>
      </w:pPr>
    </w:p>
    <w:p w14:paraId="7031DC4C" w14:textId="6F357AEE" w:rsidR="00D947FC" w:rsidRDefault="00D947FC">
      <w:pPr>
        <w:pStyle w:val="31"/>
        <w:tabs>
          <w:tab w:val="left" w:pos="807"/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>
        <w:rPr>
          <w:rFonts w:ascii="Lantinghei SC Extralight" w:eastAsia="Times New Roman" w:hAnsi="Lantinghei SC Extralight" w:cs="Lantinghei SC Extralight"/>
          <w:sz w:val="42"/>
          <w:szCs w:val="42"/>
        </w:rPr>
        <w:fldChar w:fldCharType="begin"/>
      </w:r>
      <w:r>
        <w:rPr>
          <w:rFonts w:ascii="Lantinghei SC Extralight" w:eastAsia="Times New Roman" w:hAnsi="Lantinghei SC Extralight" w:cs="Lantinghei SC Extralight"/>
          <w:sz w:val="42"/>
          <w:szCs w:val="42"/>
        </w:rPr>
        <w:instrText xml:space="preserve"> TOC </w:instrText>
      </w:r>
      <w:r>
        <w:rPr>
          <w:rFonts w:ascii="Lantinghei SC Extralight" w:eastAsia="Times New Roman" w:hAnsi="Lantinghei SC Extralight" w:cs="Lantinghei SC Extralight" w:hint="eastAsia"/>
          <w:sz w:val="42"/>
          <w:szCs w:val="42"/>
        </w:rPr>
        <w:instrText>\o "1-3"</w:instrText>
      </w:r>
      <w:r>
        <w:rPr>
          <w:rFonts w:ascii="Lantinghei SC Extralight" w:eastAsia="Times New Roman" w:hAnsi="Lantinghei SC Extralight" w:cs="Lantinghei SC Extralight"/>
          <w:sz w:val="42"/>
          <w:szCs w:val="42"/>
        </w:rPr>
        <w:instrText xml:space="preserve"> </w:instrText>
      </w:r>
      <w:r>
        <w:rPr>
          <w:rFonts w:ascii="Lantinghei SC Extralight" w:eastAsia="Times New Roman" w:hAnsi="Lantinghei SC Extralight" w:cs="Lantinghei SC Extralight"/>
          <w:sz w:val="42"/>
          <w:szCs w:val="42"/>
        </w:rPr>
        <w:fldChar w:fldCharType="separate"/>
      </w:r>
      <w:r>
        <w:rPr>
          <w:noProof/>
        </w:rPr>
        <w:t>1.</w:t>
      </w:r>
      <w:r w:rsidRPr="009C42EC">
        <w:rPr>
          <w:rFonts w:ascii="宋体" w:cs="宋体" w:hint="eastAsia"/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DD47A5" w14:textId="77777777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2.</w:t>
      </w:r>
      <w:r>
        <w:rPr>
          <w:rFonts w:hint="eastAsia"/>
          <w:noProof/>
        </w:rPr>
        <w:t>获取验证码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125E7C" w14:textId="056F3E57" w:rsidR="00D947FC" w:rsidRDefault="00FF45F8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>
        <w:rPr>
          <w:rFonts w:ascii="Calibri" w:cs="Calibri"/>
          <w:noProof/>
        </w:rPr>
        <w:t>3.</w:t>
      </w:r>
      <w:r w:rsidR="00D947FC">
        <w:rPr>
          <w:rFonts w:hint="eastAsia"/>
          <w:noProof/>
        </w:rPr>
        <w:t>未注册且已由校长录入用户设置密码</w:t>
      </w:r>
      <w:r w:rsidR="00D947FC">
        <w:rPr>
          <w:noProof/>
        </w:rPr>
        <w:tab/>
      </w:r>
      <w:r w:rsidR="00D947FC">
        <w:rPr>
          <w:noProof/>
        </w:rPr>
        <w:fldChar w:fldCharType="begin"/>
      </w:r>
      <w:r w:rsidR="00D947FC">
        <w:rPr>
          <w:noProof/>
        </w:rPr>
        <w:instrText xml:space="preserve"> PAGEREF _Toc273552411 \h </w:instrText>
      </w:r>
      <w:r w:rsidR="00D947FC">
        <w:rPr>
          <w:noProof/>
        </w:rPr>
      </w:r>
      <w:r w:rsidR="00D947FC">
        <w:rPr>
          <w:noProof/>
        </w:rPr>
        <w:fldChar w:fldCharType="separate"/>
      </w:r>
      <w:r w:rsidR="00D947FC">
        <w:rPr>
          <w:noProof/>
        </w:rPr>
        <w:t>3</w:t>
      </w:r>
      <w:r w:rsidR="00D947FC">
        <w:rPr>
          <w:noProof/>
        </w:rPr>
        <w:fldChar w:fldCharType="end"/>
      </w:r>
    </w:p>
    <w:p w14:paraId="2ABF70D9" w14:textId="77777777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4.</w:t>
      </w:r>
      <w:r w:rsidRPr="009C42EC">
        <w:rPr>
          <w:rFonts w:ascii="宋体" w:cs="宋体" w:hint="eastAsia"/>
          <w:noProof/>
        </w:rPr>
        <w:t>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58F859" w14:textId="77777777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 w:rsidRPr="009C42EC">
        <w:rPr>
          <w:rFonts w:ascii="Calibri" w:cs="Calibri"/>
          <w:noProof/>
        </w:rPr>
        <w:t>5.</w:t>
      </w:r>
      <w:r>
        <w:rPr>
          <w:rFonts w:hint="eastAsia"/>
          <w:noProof/>
        </w:rPr>
        <w:t>修改姓名头像接口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3C14B2" w14:textId="77777777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 w:rsidRPr="009C42EC">
        <w:rPr>
          <w:rFonts w:ascii="Calibri" w:cs="Calibri"/>
          <w:noProof/>
        </w:rPr>
        <w:t>6.</w:t>
      </w:r>
      <w:r>
        <w:rPr>
          <w:rFonts w:hint="eastAsia"/>
          <w:noProof/>
        </w:rPr>
        <w:t>修改密码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F2CA82" w14:textId="77777777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 w:rsidRPr="009C42EC">
        <w:rPr>
          <w:rFonts w:ascii="Calibri" w:cs="Calibri"/>
          <w:noProof/>
        </w:rPr>
        <w:t>7.</w:t>
      </w:r>
      <w:r>
        <w:rPr>
          <w:rFonts w:hint="eastAsia"/>
          <w:noProof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4F8888" w14:textId="77777777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 w:rsidRPr="009C42EC">
        <w:rPr>
          <w:rFonts w:ascii="Calibri" w:cs="Calibri"/>
          <w:noProof/>
        </w:rPr>
        <w:t>8.</w:t>
      </w:r>
      <w:r>
        <w:rPr>
          <w:rFonts w:hint="eastAsia"/>
          <w:noProof/>
        </w:rPr>
        <w:t>版本更新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35C928" w14:textId="77777777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 w:rsidRPr="009C42EC">
        <w:rPr>
          <w:rFonts w:ascii="Calibri" w:cs="Calibri"/>
          <w:noProof/>
          <w:kern w:val="1"/>
        </w:rPr>
        <w:t>9.</w:t>
      </w:r>
      <w:r>
        <w:rPr>
          <w:rFonts w:hint="eastAsia"/>
          <w:noProof/>
        </w:rPr>
        <w:t>获取组织（学校）列表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7303BB" w14:textId="17B75092" w:rsidR="00D947FC" w:rsidRDefault="00D947FC">
      <w:pPr>
        <w:pStyle w:val="31"/>
        <w:tabs>
          <w:tab w:val="left" w:pos="919"/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 w:rsidRPr="009C42EC">
        <w:rPr>
          <w:rFonts w:ascii="Calibri" w:cs="Calibri"/>
          <w:noProof/>
          <w:kern w:val="1"/>
        </w:rPr>
        <w:t>10.</w:t>
      </w:r>
      <w:r>
        <w:rPr>
          <w:rFonts w:hint="eastAsia"/>
          <w:noProof/>
        </w:rPr>
        <w:t>加入组织（学校）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63150B" w14:textId="77777777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 w:rsidRPr="009C42EC">
        <w:rPr>
          <w:rFonts w:ascii="Calibri" w:cs="Calibri"/>
          <w:noProof/>
          <w:kern w:val="1"/>
        </w:rPr>
        <w:t>11.</w:t>
      </w:r>
      <w:r>
        <w:rPr>
          <w:rFonts w:hint="eastAsia"/>
          <w:noProof/>
        </w:rPr>
        <w:t>退出组织（学校）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2B276E" w14:textId="77777777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 w:rsidRPr="009C42EC">
        <w:rPr>
          <w:rFonts w:ascii="Calibri" w:cs="Calibri"/>
          <w:noProof/>
          <w:kern w:val="1"/>
        </w:rPr>
        <w:t>12.</w:t>
      </w:r>
      <w:r>
        <w:rPr>
          <w:rFonts w:hint="eastAsia"/>
          <w:noProof/>
        </w:rPr>
        <w:t>根据学校返回相关子组织（班级）列表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947808" w14:textId="6E9AB705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 w:rsidRPr="009C42EC">
        <w:rPr>
          <w:rFonts w:ascii="Calibri" w:cs="Calibri"/>
          <w:noProof/>
          <w:kern w:val="1"/>
        </w:rPr>
        <w:t>13</w:t>
      </w:r>
      <w:r>
        <w:rPr>
          <w:rFonts w:hint="eastAsia"/>
          <w:noProof/>
        </w:rPr>
        <w:t>退出子组织（班级）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CDB947" w14:textId="77777777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 w:rsidRPr="009C42EC">
        <w:rPr>
          <w:rFonts w:ascii="Calibri" w:cs="Calibri"/>
          <w:noProof/>
          <w:kern w:val="1"/>
        </w:rPr>
        <w:t>14.</w:t>
      </w:r>
      <w:r>
        <w:rPr>
          <w:rFonts w:hint="eastAsia"/>
          <w:noProof/>
        </w:rPr>
        <w:t>设置子组织（班级）是否开启自动加入权限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49A1B3" w14:textId="77777777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 w:rsidRPr="009C42EC">
        <w:rPr>
          <w:rFonts w:ascii="Calibri" w:cs="Calibri"/>
          <w:noProof/>
          <w:kern w:val="1"/>
        </w:rPr>
        <w:t>15.</w:t>
      </w:r>
      <w:r>
        <w:rPr>
          <w:rFonts w:hint="eastAsia"/>
          <w:noProof/>
        </w:rPr>
        <w:t>待审核列表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CD1FC0" w14:textId="77777777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 w:rsidRPr="009C42EC">
        <w:rPr>
          <w:rFonts w:ascii="Calibri" w:cs="Calibri"/>
          <w:noProof/>
          <w:kern w:val="1"/>
        </w:rPr>
        <w:t>16.</w:t>
      </w:r>
      <w:r>
        <w:rPr>
          <w:rFonts w:hint="eastAsia"/>
          <w:noProof/>
        </w:rPr>
        <w:t>审核加入子组织（班级）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47ECC7" w14:textId="77777777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 w:rsidRPr="009C42EC">
        <w:rPr>
          <w:rFonts w:ascii="Calibri" w:cs="Calibri"/>
          <w:noProof/>
          <w:kern w:val="1"/>
        </w:rPr>
        <w:t>17.</w:t>
      </w:r>
      <w:r>
        <w:rPr>
          <w:rFonts w:hint="eastAsia"/>
          <w:noProof/>
        </w:rPr>
        <w:t>申请加入子组织（班级）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537B04" w14:textId="77777777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 w:rsidRPr="009C42EC">
        <w:rPr>
          <w:rFonts w:ascii="Calibri" w:cs="Calibri"/>
          <w:noProof/>
          <w:kern w:val="1"/>
        </w:rPr>
        <w:t>18.</w:t>
      </w:r>
      <w:r>
        <w:rPr>
          <w:rFonts w:hint="eastAsia"/>
          <w:noProof/>
        </w:rPr>
        <w:t>修改子组织（班级）名称、头像、简介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A3116E" w14:textId="77777777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 w:rsidRPr="009C42EC">
        <w:rPr>
          <w:rFonts w:ascii="Calibri" w:cs="Calibri"/>
          <w:noProof/>
          <w:kern w:val="1"/>
        </w:rPr>
        <w:t>19.</w:t>
      </w:r>
      <w:r>
        <w:rPr>
          <w:rFonts w:hint="eastAsia"/>
          <w:noProof/>
        </w:rPr>
        <w:t>修改群名片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BE0A605" w14:textId="77777777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 w:rsidRPr="009C42EC">
        <w:rPr>
          <w:rFonts w:ascii="Calibri" w:cs="Calibri"/>
          <w:noProof/>
          <w:kern w:val="1"/>
        </w:rPr>
        <w:t>20.</w:t>
      </w:r>
      <w:r>
        <w:rPr>
          <w:rFonts w:hint="eastAsia"/>
          <w:noProof/>
        </w:rPr>
        <w:t>邀请加入子组织（都是发短信）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4DC770" w14:textId="406C2DAF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 w:rsidRPr="009C42EC">
        <w:rPr>
          <w:rFonts w:ascii="Calibri" w:cs="Calibri"/>
          <w:noProof/>
          <w:kern w:val="1"/>
        </w:rPr>
        <w:t>21</w:t>
      </w:r>
      <w:r>
        <w:rPr>
          <w:rFonts w:hint="eastAsia"/>
          <w:noProof/>
        </w:rPr>
        <w:t>根据用户返回已加入子组织（班级）列表和好友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6E8E14F" w14:textId="77777777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 w:rsidRPr="009C42EC">
        <w:rPr>
          <w:rFonts w:ascii="Calibri" w:cs="Calibri"/>
          <w:noProof/>
          <w:kern w:val="1"/>
        </w:rPr>
        <w:t>22.</w:t>
      </w:r>
      <w:r>
        <w:rPr>
          <w:rFonts w:hint="eastAsia"/>
          <w:noProof/>
        </w:rPr>
        <w:t>获取子组织（班级）成员列表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F189ACB" w14:textId="77777777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 w:rsidRPr="009C42EC">
        <w:rPr>
          <w:rFonts w:ascii="Calibri" w:cs="Calibri"/>
          <w:noProof/>
          <w:kern w:val="1"/>
        </w:rPr>
        <w:t>23.</w:t>
      </w:r>
      <w:r>
        <w:rPr>
          <w:rFonts w:hint="eastAsia"/>
          <w:noProof/>
        </w:rPr>
        <w:t>好友列表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DF74AC4" w14:textId="77777777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 w:rsidRPr="009C42EC">
        <w:rPr>
          <w:rFonts w:ascii="Calibri" w:cs="Calibri"/>
          <w:noProof/>
          <w:kern w:val="1"/>
        </w:rPr>
        <w:t>24.</w:t>
      </w:r>
      <w:r>
        <w:rPr>
          <w:rFonts w:hint="eastAsia"/>
          <w:noProof/>
        </w:rPr>
        <w:t>邀请好友（非注册用户）</w:t>
      </w:r>
      <w:r w:rsidRPr="009C42EC">
        <w:rPr>
          <w:rFonts w:ascii="Calibri" w:cs="Calibri"/>
          <w:noProof/>
        </w:rPr>
        <w:t>(</w:t>
      </w:r>
      <w:r>
        <w:rPr>
          <w:rFonts w:hint="eastAsia"/>
          <w:noProof/>
        </w:rPr>
        <w:t>通过短信方式通知</w:t>
      </w:r>
      <w:r w:rsidRPr="009C42EC">
        <w:rPr>
          <w:rFonts w:ascii="Calibri" w:cs="Calibri"/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2FC260F" w14:textId="77777777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 w:rsidRPr="009C42EC">
        <w:rPr>
          <w:rFonts w:ascii="Calibri" w:cs="Calibri"/>
          <w:noProof/>
          <w:kern w:val="1"/>
        </w:rPr>
        <w:t>25.</w:t>
      </w:r>
      <w:r>
        <w:rPr>
          <w:rFonts w:hint="eastAsia"/>
          <w:noProof/>
        </w:rPr>
        <w:t>加好友（注册用户）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E4CD3A8" w14:textId="77777777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26.</w:t>
      </w:r>
      <w:r>
        <w:rPr>
          <w:rFonts w:hint="eastAsia"/>
          <w:noProof/>
        </w:rPr>
        <w:t>审核好友邀请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460B571" w14:textId="77777777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 w:rsidRPr="009C42EC">
        <w:rPr>
          <w:rFonts w:ascii="Calibri" w:cs="Calibri"/>
          <w:noProof/>
          <w:kern w:val="1"/>
        </w:rPr>
        <w:t>27.</w:t>
      </w:r>
      <w:r>
        <w:rPr>
          <w:rFonts w:hint="eastAsia"/>
          <w:noProof/>
        </w:rPr>
        <w:t>删除好友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D1D68A0" w14:textId="77777777" w:rsidR="00D947FC" w:rsidRDefault="00D947FC">
      <w:pPr>
        <w:pStyle w:val="31"/>
        <w:tabs>
          <w:tab w:val="right" w:leader="dot" w:pos="9010"/>
        </w:tabs>
        <w:rPr>
          <w:rFonts w:cstheme="minorBidi"/>
          <w:noProof/>
          <w:kern w:val="2"/>
          <w:sz w:val="24"/>
          <w:szCs w:val="24"/>
        </w:rPr>
      </w:pPr>
      <w:r>
        <w:rPr>
          <w:noProof/>
        </w:rPr>
        <w:t>28.</w:t>
      </w:r>
      <w:r>
        <w:rPr>
          <w:rFonts w:hint="eastAsia"/>
          <w:noProof/>
        </w:rPr>
        <w:t>好友</w:t>
      </w:r>
      <w:r w:rsidRPr="009C42EC">
        <w:rPr>
          <w:rFonts w:ascii="宋体" w:hAnsi="Calibri" w:cs="宋体" w:hint="eastAsia"/>
          <w:noProof/>
        </w:rPr>
        <w:t>审核列表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_Toc273552436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5296547" w14:textId="77777777" w:rsidR="00D947FC" w:rsidRDefault="00D947FC" w:rsidP="000C7CC4">
      <w:pPr>
        <w:autoSpaceDE w:val="0"/>
        <w:autoSpaceDN w:val="0"/>
        <w:adjustRightInd w:val="0"/>
        <w:jc w:val="center"/>
        <w:outlineLvl w:val="0"/>
        <w:rPr>
          <w:rFonts w:ascii="Lantinghei SC Extralight" w:eastAsia="Times New Roman" w:hAnsi="Lantinghei SC Extralight" w:cs="Lantinghei SC Extralight"/>
          <w:sz w:val="42"/>
          <w:szCs w:val="42"/>
        </w:rPr>
      </w:pPr>
      <w:r>
        <w:rPr>
          <w:rFonts w:ascii="Lantinghei SC Extralight" w:eastAsia="Times New Roman" w:hAnsi="Lantinghei SC Extralight" w:cs="Lantinghei SC Extralight"/>
          <w:sz w:val="42"/>
          <w:szCs w:val="42"/>
        </w:rPr>
        <w:fldChar w:fldCharType="end"/>
      </w:r>
    </w:p>
    <w:p w14:paraId="401F27D0" w14:textId="77777777" w:rsidR="00D947FC" w:rsidRDefault="00D947FC" w:rsidP="000C7CC4">
      <w:pPr>
        <w:autoSpaceDE w:val="0"/>
        <w:autoSpaceDN w:val="0"/>
        <w:adjustRightInd w:val="0"/>
        <w:jc w:val="center"/>
        <w:outlineLvl w:val="0"/>
        <w:rPr>
          <w:rFonts w:ascii="Helvetica" w:eastAsia="Times New Roman" w:hAnsi="Helvetica" w:cs="Helvetica"/>
          <w:sz w:val="42"/>
          <w:szCs w:val="42"/>
        </w:rPr>
      </w:pPr>
    </w:p>
    <w:p w14:paraId="554F1084" w14:textId="77777777" w:rsidR="000C7CC4" w:rsidRPr="000C7CC4" w:rsidRDefault="000C7CC4" w:rsidP="000C7CC4">
      <w:pPr>
        <w:autoSpaceDE w:val="0"/>
        <w:autoSpaceDN w:val="0"/>
        <w:adjustRightInd w:val="0"/>
        <w:outlineLvl w:val="0"/>
        <w:rPr>
          <w:rFonts w:ascii="Helvetica" w:eastAsia="Times New Roman" w:hAnsi="Helvetica" w:cs="Helvetica"/>
          <w:sz w:val="32"/>
          <w:szCs w:val="32"/>
        </w:rPr>
      </w:pPr>
      <w:r w:rsidRPr="000C7CC4">
        <w:rPr>
          <w:rFonts w:ascii="Lantinghei SC Extralight" w:eastAsia="Times New Roman" w:hAnsi="Lantinghei SC Extralight" w:cs="Lantinghei SC Extralight" w:hint="eastAsia"/>
          <w:sz w:val="32"/>
          <w:szCs w:val="32"/>
        </w:rPr>
        <w:t>说明</w:t>
      </w:r>
      <w:r>
        <w:rPr>
          <w:rFonts w:ascii="Lantinghei SC Extralight" w:eastAsia="Times New Roman" w:hAnsi="Lantinghei SC Extralight" w:cs="Lantinghei SC Extralight" w:hint="eastAsia"/>
          <w:sz w:val="32"/>
          <w:szCs w:val="32"/>
        </w:rPr>
        <w:t>：</w:t>
      </w:r>
    </w:p>
    <w:p w14:paraId="553985B9" w14:textId="77777777" w:rsidR="000C7CC4" w:rsidRPr="000C7CC4" w:rsidRDefault="000C7CC4" w:rsidP="000C7CC4">
      <w:pPr>
        <w:pStyle w:val="a5"/>
        <w:numPr>
          <w:ilvl w:val="0"/>
          <w:numId w:val="22"/>
        </w:numPr>
        <w:autoSpaceDE w:val="0"/>
        <w:autoSpaceDN w:val="0"/>
        <w:adjustRightInd w:val="0"/>
        <w:ind w:firstLineChars="0"/>
        <w:outlineLvl w:val="0"/>
        <w:rPr>
          <w:rFonts w:ascii="宋体" w:eastAsia="宋体" w:hAnsi="Calibri" w:cs="宋体"/>
          <w:sz w:val="21"/>
          <w:szCs w:val="21"/>
        </w:rPr>
      </w:pPr>
      <w:r w:rsidRPr="000C7CC4">
        <w:rPr>
          <w:rFonts w:ascii="宋体" w:eastAsia="宋体" w:hAnsi="Helvetica" w:cs="宋体" w:hint="eastAsia"/>
          <w:sz w:val="21"/>
          <w:szCs w:val="21"/>
        </w:rPr>
        <w:lastRenderedPageBreak/>
        <w:t>除标注无</w:t>
      </w:r>
      <w:r w:rsidRPr="000C7CC4">
        <w:rPr>
          <w:rFonts w:ascii="Calibri" w:eastAsia="宋体" w:hAnsi="Calibri" w:cs="Calibri"/>
          <w:sz w:val="21"/>
          <w:szCs w:val="21"/>
        </w:rPr>
        <w:t>token</w:t>
      </w:r>
      <w:r w:rsidRPr="000C7CC4">
        <w:rPr>
          <w:rFonts w:ascii="宋体" w:eastAsia="宋体" w:hAnsi="Calibri" w:cs="宋体" w:hint="eastAsia"/>
          <w:sz w:val="21"/>
          <w:szCs w:val="21"/>
        </w:rPr>
        <w:t>字段的接口，其他所有接口都会加</w:t>
      </w:r>
      <w:r w:rsidRPr="000C7CC4">
        <w:rPr>
          <w:rFonts w:ascii="Calibri" w:eastAsia="宋体" w:hAnsi="Calibri" w:cs="Calibri"/>
          <w:sz w:val="21"/>
          <w:szCs w:val="21"/>
        </w:rPr>
        <w:t>token</w:t>
      </w:r>
      <w:r w:rsidRPr="000C7CC4">
        <w:rPr>
          <w:rFonts w:ascii="宋体" w:eastAsia="宋体" w:hAnsi="Calibri" w:cs="宋体" w:hint="eastAsia"/>
          <w:sz w:val="21"/>
          <w:szCs w:val="21"/>
        </w:rPr>
        <w:t>参数</w:t>
      </w:r>
    </w:p>
    <w:p w14:paraId="5B02AA94" w14:textId="5E94029F" w:rsidR="000C7CC4" w:rsidRPr="000C7CC4" w:rsidRDefault="00D947FC" w:rsidP="00D947FC">
      <w:pPr>
        <w:pStyle w:val="3"/>
      </w:pPr>
      <w:bookmarkStart w:id="1" w:name="_Toc273552409"/>
      <w:r>
        <w:rPr>
          <w:rFonts w:ascii="宋体" w:cs="宋体" w:hint="eastAsia"/>
        </w:rPr>
        <w:t>1.</w:t>
      </w:r>
      <w:r w:rsidR="000C7CC4">
        <w:rPr>
          <w:rFonts w:ascii="宋体" w:cs="宋体" w:hint="eastAsia"/>
        </w:rPr>
        <w:t>登录</w:t>
      </w:r>
      <w:bookmarkEnd w:id="1"/>
      <w:r w:rsidR="000C7CC4">
        <w:tab/>
      </w:r>
      <w:r w:rsidR="000C7CC4">
        <w:tab/>
      </w:r>
    </w:p>
    <w:p w14:paraId="1056E70E" w14:textId="77777777" w:rsidR="000C7CC4" w:rsidRDefault="000C7CC4" w:rsidP="000C7CC4">
      <w:pPr>
        <w:autoSpaceDE w:val="0"/>
        <w:autoSpaceDN w:val="0"/>
        <w:adjustRightInd w:val="0"/>
        <w:rPr>
          <w:rFonts w:ascii="宋体" w:cs="宋体"/>
        </w:rPr>
      </w:pPr>
      <w:r>
        <w:rPr>
          <w:rFonts w:ascii="Consolas" w:eastAsia="宋体" w:hAnsi="Consolas" w:cs="Consolas" w:hint="eastAsia"/>
        </w:rPr>
        <w:t>备注：</w:t>
      </w:r>
      <w:r>
        <w:rPr>
          <w:rFonts w:ascii="宋体" w:cs="宋体" w:hint="eastAsia"/>
        </w:rPr>
        <w:t>无</w:t>
      </w:r>
      <w:r>
        <w:t>token</w:t>
      </w:r>
    </w:p>
    <w:p w14:paraId="70EABE27" w14:textId="77777777" w:rsidR="000C7CC4" w:rsidRDefault="000C7CC4" w:rsidP="000C7CC4">
      <w:pPr>
        <w:autoSpaceDE w:val="0"/>
        <w:autoSpaceDN w:val="0"/>
        <w:adjustRightInd w:val="0"/>
        <w:rPr>
          <w:rFonts w:ascii="宋体" w:cs="宋体"/>
        </w:rPr>
      </w:pPr>
    </w:p>
    <w:p w14:paraId="788DD59A" w14:textId="77777777" w:rsidR="000C7CC4" w:rsidRDefault="000C7CC4" w:rsidP="000C7CC4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0C7CC4" w14:paraId="53AA6BBB" w14:textId="77777777" w:rsidTr="006154FA">
        <w:tc>
          <w:tcPr>
            <w:tcW w:w="2527" w:type="dxa"/>
          </w:tcPr>
          <w:p w14:paraId="74486376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181CA313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1DA8D776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715E8F40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C7CC4" w14:paraId="319D0220" w14:textId="77777777" w:rsidTr="006154FA">
        <w:tc>
          <w:tcPr>
            <w:tcW w:w="2527" w:type="dxa"/>
          </w:tcPr>
          <w:p w14:paraId="4BF3CAE9" w14:textId="77777777" w:rsidR="000C7CC4" w:rsidRDefault="000C7CC4" w:rsidP="006154FA">
            <w:pPr>
              <w:jc w:val="left"/>
            </w:pPr>
            <w:proofErr w:type="gramStart"/>
            <w:r w:rsidRPr="00D67133">
              <w:t>account</w:t>
            </w:r>
            <w:proofErr w:type="gramEnd"/>
          </w:p>
        </w:tc>
        <w:tc>
          <w:tcPr>
            <w:tcW w:w="655" w:type="dxa"/>
          </w:tcPr>
          <w:p w14:paraId="62BC2EA6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6856869F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5A776650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登录名</w:t>
            </w:r>
          </w:p>
        </w:tc>
      </w:tr>
      <w:tr w:rsidR="000C7CC4" w14:paraId="79C7DA42" w14:textId="77777777" w:rsidTr="006154FA">
        <w:tc>
          <w:tcPr>
            <w:tcW w:w="2527" w:type="dxa"/>
          </w:tcPr>
          <w:p w14:paraId="6F675126" w14:textId="77777777" w:rsidR="000C7CC4" w:rsidRDefault="000C7CC4" w:rsidP="006154FA">
            <w:pPr>
              <w:jc w:val="left"/>
            </w:pPr>
            <w:proofErr w:type="gramStart"/>
            <w:r>
              <w:rPr>
                <w:rFonts w:hint="eastAsia"/>
              </w:rPr>
              <w:t>password</w:t>
            </w:r>
            <w:proofErr w:type="gramEnd"/>
          </w:p>
        </w:tc>
        <w:tc>
          <w:tcPr>
            <w:tcW w:w="655" w:type="dxa"/>
          </w:tcPr>
          <w:p w14:paraId="69A1229A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65B95B44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12EF1A12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密码（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加密）</w:t>
            </w:r>
          </w:p>
        </w:tc>
      </w:tr>
      <w:tr w:rsidR="000C7CC4" w14:paraId="34283033" w14:textId="77777777" w:rsidTr="006154FA">
        <w:tc>
          <w:tcPr>
            <w:tcW w:w="2527" w:type="dxa"/>
          </w:tcPr>
          <w:p w14:paraId="030D1F40" w14:textId="77777777" w:rsidR="000C7CC4" w:rsidRDefault="000C7CC4" w:rsidP="006154FA">
            <w:pPr>
              <w:jc w:val="left"/>
            </w:pPr>
            <w:proofErr w:type="gramStart"/>
            <w:r>
              <w:t>t</w:t>
            </w:r>
            <w:r>
              <w:rPr>
                <w:rFonts w:hint="eastAsia"/>
              </w:rPr>
              <w:t>erm</w:t>
            </w:r>
            <w:proofErr w:type="gramEnd"/>
            <w:r>
              <w:t>_manufacturer </w:t>
            </w:r>
          </w:p>
        </w:tc>
        <w:tc>
          <w:tcPr>
            <w:tcW w:w="655" w:type="dxa"/>
          </w:tcPr>
          <w:p w14:paraId="297484BC" w14:textId="77777777" w:rsidR="000C7CC4" w:rsidRDefault="000C7CC4" w:rsidP="006154FA">
            <w:pPr>
              <w:jc w:val="left"/>
            </w:pPr>
          </w:p>
        </w:tc>
        <w:tc>
          <w:tcPr>
            <w:tcW w:w="1055" w:type="dxa"/>
          </w:tcPr>
          <w:p w14:paraId="7614F9C3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1DBE9A0A" w14:textId="77777777" w:rsidR="000C7CC4" w:rsidRDefault="000C7CC4" w:rsidP="006154FA">
            <w:pPr>
              <w:jc w:val="left"/>
            </w:pPr>
            <w:r>
              <w:t>用户所用终端的制造商</w:t>
            </w:r>
          </w:p>
        </w:tc>
      </w:tr>
    </w:tbl>
    <w:p w14:paraId="04CDE1B5" w14:textId="77777777" w:rsidR="000C7CC4" w:rsidRDefault="000C7CC4" w:rsidP="000C7CC4">
      <w:pPr>
        <w:jc w:val="left"/>
      </w:pPr>
    </w:p>
    <w:p w14:paraId="695893AD" w14:textId="77777777" w:rsidR="000C7CC4" w:rsidRDefault="000C7CC4" w:rsidP="000C7CC4">
      <w:pPr>
        <w:jc w:val="left"/>
      </w:pPr>
      <w:r>
        <w:rPr>
          <w:rFonts w:hint="eastAsia"/>
        </w:rPr>
        <w:t>返回示例：</w:t>
      </w:r>
    </w:p>
    <w:p w14:paraId="30A09DAE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{</w:t>
      </w:r>
    </w:p>
    <w:p w14:paraId="1CCDD7DB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BE75AF">
        <w:rPr>
          <w:rFonts w:eastAsia="宋体"/>
          <w:kern w:val="1"/>
          <w:sz w:val="21"/>
          <w:szCs w:val="21"/>
        </w:rPr>
        <w:t>ret</w:t>
      </w:r>
      <w:proofErr w:type="gramEnd"/>
      <w:r w:rsidRPr="00BE75AF">
        <w:rPr>
          <w:rFonts w:eastAsia="宋体"/>
          <w:kern w:val="1"/>
          <w:sz w:val="21"/>
          <w:szCs w:val="21"/>
        </w:rPr>
        <w:t>": 0,</w:t>
      </w:r>
    </w:p>
    <w:p w14:paraId="1FDEB684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 w:hint="eastAsia"/>
          <w:kern w:val="1"/>
          <w:sz w:val="21"/>
          <w:szCs w:val="21"/>
        </w:rPr>
        <w:t xml:space="preserve">    "msg": "</w:t>
      </w:r>
      <w:r w:rsidRPr="00BE75AF">
        <w:rPr>
          <w:rFonts w:eastAsia="宋体" w:hint="eastAsia"/>
          <w:kern w:val="1"/>
          <w:sz w:val="21"/>
          <w:szCs w:val="21"/>
        </w:rPr>
        <w:t>成功</w:t>
      </w:r>
      <w:r w:rsidRPr="00BE75AF">
        <w:rPr>
          <w:rFonts w:eastAsia="宋体" w:hint="eastAsia"/>
          <w:kern w:val="1"/>
          <w:sz w:val="21"/>
          <w:szCs w:val="21"/>
        </w:rPr>
        <w:t>",</w:t>
      </w:r>
    </w:p>
    <w:p w14:paraId="3E0CA425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BE75AF">
        <w:rPr>
          <w:rFonts w:eastAsia="宋体"/>
          <w:kern w:val="1"/>
          <w:sz w:val="21"/>
          <w:szCs w:val="21"/>
        </w:rPr>
        <w:t>userInfo</w:t>
      </w:r>
      <w:proofErr w:type="gramEnd"/>
      <w:r w:rsidRPr="00BE75AF">
        <w:rPr>
          <w:rFonts w:eastAsia="宋体"/>
          <w:kern w:val="1"/>
          <w:sz w:val="21"/>
          <w:szCs w:val="21"/>
        </w:rPr>
        <w:t>": {</w:t>
      </w:r>
    </w:p>
    <w:p w14:paraId="0601F025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    " </w:t>
      </w:r>
      <w:proofErr w:type="gramStart"/>
      <w:r w:rsidRPr="00BE75AF">
        <w:rPr>
          <w:rFonts w:eastAsia="宋体"/>
          <w:kern w:val="1"/>
          <w:sz w:val="21"/>
          <w:szCs w:val="21"/>
        </w:rPr>
        <w:t>userId</w:t>
      </w:r>
      <w:proofErr w:type="gramEnd"/>
      <w:r w:rsidRPr="00BE75AF">
        <w:rPr>
          <w:rFonts w:eastAsia="宋体"/>
          <w:kern w:val="1"/>
          <w:sz w:val="21"/>
          <w:szCs w:val="21"/>
        </w:rPr>
        <w:t xml:space="preserve"> ": 10000,</w:t>
      </w:r>
    </w:p>
    <w:p w14:paraId="1366609C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 w:hint="eastAsia"/>
          <w:kern w:val="1"/>
          <w:sz w:val="21"/>
          <w:szCs w:val="21"/>
        </w:rPr>
        <w:t xml:space="preserve">        " userName ": "</w:t>
      </w:r>
      <w:r w:rsidRPr="00BE75AF">
        <w:rPr>
          <w:rFonts w:eastAsia="宋体" w:hint="eastAsia"/>
          <w:kern w:val="1"/>
          <w:sz w:val="21"/>
          <w:szCs w:val="21"/>
        </w:rPr>
        <w:t>用户</w:t>
      </w:r>
      <w:r w:rsidRPr="00BE75AF">
        <w:rPr>
          <w:rFonts w:eastAsia="宋体" w:hint="eastAsia"/>
          <w:kern w:val="1"/>
          <w:sz w:val="21"/>
          <w:szCs w:val="21"/>
        </w:rPr>
        <w:t>",</w:t>
      </w:r>
    </w:p>
    <w:p w14:paraId="5994F7BE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    " </w:t>
      </w:r>
      <w:proofErr w:type="gramStart"/>
      <w:r w:rsidRPr="00BE75AF">
        <w:rPr>
          <w:rFonts w:eastAsia="宋体"/>
          <w:kern w:val="1"/>
          <w:sz w:val="21"/>
          <w:szCs w:val="21"/>
        </w:rPr>
        <w:t>token</w:t>
      </w:r>
      <w:proofErr w:type="gramEnd"/>
      <w:r w:rsidRPr="00BE75AF">
        <w:rPr>
          <w:rFonts w:eastAsia="宋体"/>
          <w:kern w:val="1"/>
          <w:sz w:val="21"/>
          <w:szCs w:val="21"/>
        </w:rPr>
        <w:t xml:space="preserve"> ": "1111-2222-3333"</w:t>
      </w:r>
    </w:p>
    <w:p w14:paraId="42F12145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}</w:t>
      </w:r>
    </w:p>
    <w:p w14:paraId="45A1B8E4" w14:textId="37962776" w:rsidR="000C7CC4" w:rsidRDefault="00BE75AF" w:rsidP="00BE75AF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}</w:t>
      </w:r>
    </w:p>
    <w:p w14:paraId="683EE7E7" w14:textId="77777777" w:rsidR="000C7CC4" w:rsidRDefault="000C7CC4" w:rsidP="000C7CC4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0C7CC4" w14:paraId="5CC10747" w14:textId="77777777" w:rsidTr="006154FA">
        <w:tc>
          <w:tcPr>
            <w:tcW w:w="1668" w:type="dxa"/>
          </w:tcPr>
          <w:p w14:paraId="50538A65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2FF119BC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4F75215B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5B8D74A7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C7CC4" w14:paraId="610D2423" w14:textId="77777777" w:rsidTr="006154FA">
        <w:tc>
          <w:tcPr>
            <w:tcW w:w="1668" w:type="dxa"/>
          </w:tcPr>
          <w:p w14:paraId="74411C1C" w14:textId="77777777" w:rsidR="000C7CC4" w:rsidRDefault="000C7CC4" w:rsidP="006154FA">
            <w:pPr>
              <w:jc w:val="left"/>
            </w:pPr>
            <w:proofErr w:type="gramStart"/>
            <w:ins w:id="2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00E05EE7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3AA579CB" w14:textId="77777777" w:rsidR="000C7CC4" w:rsidRDefault="000C7CC4" w:rsidP="006154FA">
            <w:pPr>
              <w:jc w:val="left"/>
            </w:pPr>
            <w:proofErr w:type="gramStart"/>
            <w:ins w:id="3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793E2B39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结果（</w:t>
            </w:r>
            <w:ins w:id="4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表示此用户为未注册但是录入用户）</w:t>
            </w:r>
          </w:p>
        </w:tc>
      </w:tr>
      <w:tr w:rsidR="000C7CC4" w14:paraId="4D306CA7" w14:textId="77777777" w:rsidTr="006154FA">
        <w:tc>
          <w:tcPr>
            <w:tcW w:w="1668" w:type="dxa"/>
          </w:tcPr>
          <w:p w14:paraId="50304B6C" w14:textId="77777777" w:rsidR="000C7CC4" w:rsidRDefault="000C7CC4" w:rsidP="006154FA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67CA5FF9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59D0C951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39C81DEA" w14:textId="5845529B" w:rsidR="000C7CC4" w:rsidRDefault="00BB17FE" w:rsidP="006154FA">
            <w:pPr>
              <w:jc w:val="left"/>
            </w:pPr>
            <w:r>
              <w:rPr>
                <w:rFonts w:hint="eastAsia"/>
              </w:rPr>
              <w:t>相关描述，</w:t>
            </w:r>
            <w:r w:rsidR="000C7CC4">
              <w:rPr>
                <w:rFonts w:hint="eastAsia"/>
              </w:rPr>
              <w:t>失败后的提示</w:t>
            </w:r>
          </w:p>
        </w:tc>
      </w:tr>
      <w:tr w:rsidR="000C7CC4" w14:paraId="07E601C1" w14:textId="77777777" w:rsidTr="006154FA">
        <w:tc>
          <w:tcPr>
            <w:tcW w:w="8522" w:type="dxa"/>
            <w:gridSpan w:val="4"/>
          </w:tcPr>
          <w:p w14:paraId="55C529EB" w14:textId="05D5AA79" w:rsidR="000C7CC4" w:rsidRDefault="000C7CC4" w:rsidP="00D715BB">
            <w:pPr>
              <w:jc w:val="left"/>
            </w:pPr>
            <w:r>
              <w:rPr>
                <w:rFonts w:ascii="Calibri" w:eastAsia="宋体" w:hAnsi="Calibri" w:cs="Calibri" w:hint="eastAsia"/>
                <w:kern w:val="1"/>
                <w:sz w:val="21"/>
                <w:szCs w:val="21"/>
              </w:rPr>
              <w:t>userInfo</w:t>
            </w:r>
            <w:ins w:id="5" w:author="Shawn Wang" w:date="2014-05-07T13:55:00Z">
              <w:r w:rsidR="00D715BB">
                <w:rPr>
                  <w:rFonts w:hint="eastAsia"/>
                </w:rPr>
                <w:t>（</w:t>
              </w:r>
            </w:ins>
            <w:ins w:id="6" w:author="Shawn Wang" w:date="2014-05-07T13:46:00Z">
              <w:r w:rsidR="00D715BB">
                <w:rPr>
                  <w:rFonts w:hint="eastAsia"/>
                </w:rPr>
                <w:t>返回</w:t>
              </w:r>
            </w:ins>
            <w:r w:rsidR="00D715BB">
              <w:rPr>
                <w:rFonts w:hint="eastAsia"/>
              </w:rPr>
              <w:t>用户</w:t>
            </w:r>
            <w:ins w:id="7" w:author="Shawn Wang" w:date="2014-05-07T13:55:00Z">
              <w:r w:rsidR="00D715BB">
                <w:t>对象</w:t>
              </w:r>
              <w:r w:rsidR="00D715BB">
                <w:rPr>
                  <w:rFonts w:hint="eastAsia"/>
                </w:rPr>
                <w:t>）</w:t>
              </w:r>
            </w:ins>
            <w:r w:rsidR="00D715BB">
              <w:rPr>
                <w:rFonts w:hint="eastAsia"/>
              </w:rPr>
              <w:t>用户</w:t>
            </w:r>
            <w:ins w:id="8" w:author="Shawn Wang" w:date="2014-05-07T13:56:00Z">
              <w:r w:rsidR="00D715BB">
                <w:t>数据格式如下</w:t>
              </w:r>
            </w:ins>
          </w:p>
        </w:tc>
      </w:tr>
      <w:tr w:rsidR="000C7CC4" w14:paraId="419E13EE" w14:textId="77777777" w:rsidTr="006154FA">
        <w:tc>
          <w:tcPr>
            <w:tcW w:w="1668" w:type="dxa"/>
          </w:tcPr>
          <w:p w14:paraId="45DD8B4E" w14:textId="77777777" w:rsidR="000C7CC4" w:rsidRDefault="000C7CC4" w:rsidP="006154FA">
            <w:pPr>
              <w:jc w:val="left"/>
            </w:pPr>
            <w:proofErr w:type="gramStart"/>
            <w:r>
              <w:rPr>
                <w:rFonts w:hint="eastAsia"/>
              </w:rPr>
              <w:t>user</w:t>
            </w:r>
            <w:ins w:id="9" w:author="Shawn Wang" w:date="2014-05-07T13:57:00Z">
              <w:r>
                <w:t>I</w:t>
              </w:r>
            </w:ins>
            <w:r>
              <w:rPr>
                <w:rFonts w:hint="eastAsia"/>
              </w:rPr>
              <w:t>d</w:t>
            </w:r>
            <w:proofErr w:type="gramEnd"/>
          </w:p>
        </w:tc>
        <w:tc>
          <w:tcPr>
            <w:tcW w:w="708" w:type="dxa"/>
          </w:tcPr>
          <w:p w14:paraId="5F360FFE" w14:textId="77777777" w:rsidR="000C7CC4" w:rsidRDefault="000C7CC4" w:rsidP="006154FA">
            <w:pPr>
              <w:jc w:val="left"/>
            </w:pPr>
            <w:ins w:id="10" w:author="Shawn Wang" w:date="2014-05-07T13:56:00Z">
              <w:r>
                <w:rPr>
                  <w:rFonts w:hint="eastAsia"/>
                </w:rPr>
                <w:t>√</w:t>
              </w:r>
            </w:ins>
          </w:p>
        </w:tc>
        <w:tc>
          <w:tcPr>
            <w:tcW w:w="1134" w:type="dxa"/>
          </w:tcPr>
          <w:p w14:paraId="38106940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68A29E41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C7CC4" w14:paraId="336F3154" w14:textId="77777777" w:rsidTr="006154FA">
        <w:tc>
          <w:tcPr>
            <w:tcW w:w="1668" w:type="dxa"/>
          </w:tcPr>
          <w:p w14:paraId="686F7603" w14:textId="77777777" w:rsidR="000C7CC4" w:rsidRDefault="000C7CC4" w:rsidP="006154FA">
            <w:pPr>
              <w:jc w:val="left"/>
            </w:pPr>
            <w:proofErr w:type="gramStart"/>
            <w:r>
              <w:rPr>
                <w:rFonts w:ascii="Calibri" w:eastAsia="宋体" w:hAnsi="Calibri" w:cs="Calibri"/>
                <w:sz w:val="21"/>
                <w:szCs w:val="21"/>
              </w:rPr>
              <w:t>userName</w:t>
            </w:r>
            <w:proofErr w:type="gramEnd"/>
          </w:p>
        </w:tc>
        <w:tc>
          <w:tcPr>
            <w:tcW w:w="708" w:type="dxa"/>
          </w:tcPr>
          <w:p w14:paraId="170F4827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404FCBB2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50464919" w14:textId="4ADACD03" w:rsidR="000C7CC4" w:rsidRDefault="000C7CC4" w:rsidP="006154FA">
            <w:pPr>
              <w:jc w:val="left"/>
            </w:pPr>
            <w:r>
              <w:rPr>
                <w:rFonts w:hint="eastAsia"/>
              </w:rPr>
              <w:t>用户</w:t>
            </w:r>
            <w:r w:rsidR="001629FE">
              <w:rPr>
                <w:rFonts w:hint="eastAsia"/>
              </w:rPr>
              <w:t>昵称</w:t>
            </w:r>
          </w:p>
        </w:tc>
      </w:tr>
      <w:tr w:rsidR="000C7CC4" w14:paraId="1711A943" w14:textId="77777777" w:rsidTr="006154FA">
        <w:tc>
          <w:tcPr>
            <w:tcW w:w="1668" w:type="dxa"/>
          </w:tcPr>
          <w:p w14:paraId="4BC436E9" w14:textId="77777777" w:rsidR="000C7CC4" w:rsidRDefault="000C7CC4" w:rsidP="006154FA">
            <w:pPr>
              <w:jc w:val="left"/>
            </w:pPr>
            <w:proofErr w:type="gramStart"/>
            <w:r>
              <w:rPr>
                <w:rFonts w:ascii="Calibri" w:eastAsia="宋体" w:hAnsi="Calibri" w:cs="Calibri" w:hint="eastAsia"/>
                <w:sz w:val="21"/>
                <w:szCs w:val="21"/>
              </w:rPr>
              <w:t>token</w:t>
            </w:r>
            <w:proofErr w:type="gramEnd"/>
          </w:p>
        </w:tc>
        <w:tc>
          <w:tcPr>
            <w:tcW w:w="708" w:type="dxa"/>
          </w:tcPr>
          <w:p w14:paraId="417B68DA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367255BA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5B4F94F0" w14:textId="74693EBD" w:rsidR="000C7CC4" w:rsidRDefault="000C7CC4" w:rsidP="006154FA">
            <w:pPr>
              <w:jc w:val="left"/>
            </w:pPr>
            <w:r>
              <w:rPr>
                <w:rFonts w:hint="eastAsia"/>
              </w:rPr>
              <w:t>用户</w:t>
            </w:r>
            <w:r w:rsidR="001629FE">
              <w:rPr>
                <w:rFonts w:hint="eastAsia"/>
              </w:rPr>
              <w:t>唯一标识</w:t>
            </w:r>
          </w:p>
        </w:tc>
      </w:tr>
    </w:tbl>
    <w:p w14:paraId="1B971C4D" w14:textId="77777777" w:rsidR="000C7CC4" w:rsidRDefault="000C7CC4" w:rsidP="000C7CC4">
      <w:pPr>
        <w:autoSpaceDE w:val="0"/>
        <w:autoSpaceDN w:val="0"/>
        <w:adjustRightInd w:val="0"/>
        <w:rPr>
          <w:rFonts w:ascii="Calibri" w:eastAsia="Heiti SC Light" w:hAnsi="Calibri" w:cs="Calibri"/>
          <w:sz w:val="21"/>
          <w:szCs w:val="21"/>
        </w:rPr>
      </w:pPr>
    </w:p>
    <w:p w14:paraId="0F2568DA" w14:textId="77777777" w:rsidR="000C7CC4" w:rsidRDefault="000C7CC4" w:rsidP="000C7CC4">
      <w:pPr>
        <w:autoSpaceDE w:val="0"/>
        <w:autoSpaceDN w:val="0"/>
        <w:adjustRightInd w:val="0"/>
        <w:rPr>
          <w:rFonts w:ascii="Calibri" w:eastAsia="Heiti SC Light" w:hAnsi="Calibri" w:cs="Calibri"/>
          <w:sz w:val="21"/>
          <w:szCs w:val="21"/>
        </w:rPr>
      </w:pPr>
    </w:p>
    <w:p w14:paraId="2934337C" w14:textId="77777777" w:rsidR="000C7CC4" w:rsidRDefault="000C7CC4" w:rsidP="000C7CC4">
      <w:pPr>
        <w:autoSpaceDE w:val="0"/>
        <w:autoSpaceDN w:val="0"/>
        <w:adjustRightInd w:val="0"/>
        <w:rPr>
          <w:rFonts w:eastAsia="Heiti SC Light"/>
          <w:sz w:val="21"/>
          <w:szCs w:val="21"/>
        </w:rPr>
      </w:pPr>
    </w:p>
    <w:p w14:paraId="7866F137" w14:textId="1BCB64B6" w:rsidR="000C7CC4" w:rsidRPr="006154FA" w:rsidRDefault="006154FA" w:rsidP="006154FA">
      <w:pPr>
        <w:pStyle w:val="3"/>
      </w:pPr>
      <w:bookmarkStart w:id="11" w:name="_Toc273552410"/>
      <w:r>
        <w:rPr>
          <w:rFonts w:hint="eastAsia"/>
        </w:rPr>
        <w:t>2.</w:t>
      </w:r>
      <w:r w:rsidR="000C7CC4" w:rsidRPr="006154FA">
        <w:rPr>
          <w:rFonts w:hint="eastAsia"/>
        </w:rPr>
        <w:t>获取验证码</w:t>
      </w:r>
      <w:bookmarkEnd w:id="11"/>
    </w:p>
    <w:p w14:paraId="60B3DF9D" w14:textId="77777777" w:rsidR="006154FA" w:rsidRPr="006154FA" w:rsidRDefault="006154FA" w:rsidP="006154FA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2040C33E" w14:textId="77777777" w:rsidR="000C7CC4" w:rsidRDefault="000C7CC4" w:rsidP="000C7CC4">
      <w:pPr>
        <w:autoSpaceDE w:val="0"/>
        <w:autoSpaceDN w:val="0"/>
        <w:adjustRightInd w:val="0"/>
        <w:rPr>
          <w:rFonts w:ascii="宋体" w:cs="宋体"/>
        </w:rPr>
      </w:pPr>
      <w:r>
        <w:rPr>
          <w:rFonts w:ascii="Consolas" w:eastAsia="宋体" w:hAnsi="Consolas" w:cs="Consolas" w:hint="eastAsia"/>
        </w:rPr>
        <w:t>备注：</w:t>
      </w:r>
      <w:r>
        <w:rPr>
          <w:rFonts w:ascii="宋体" w:cs="宋体" w:hint="eastAsia"/>
        </w:rPr>
        <w:t>无</w:t>
      </w:r>
      <w:r>
        <w:t>token</w:t>
      </w:r>
    </w:p>
    <w:p w14:paraId="6F8EE987" w14:textId="77777777" w:rsidR="000C7CC4" w:rsidRDefault="000C7CC4" w:rsidP="000C7CC4">
      <w:pPr>
        <w:autoSpaceDE w:val="0"/>
        <w:autoSpaceDN w:val="0"/>
        <w:adjustRightInd w:val="0"/>
        <w:rPr>
          <w:rFonts w:ascii="宋体" w:cs="宋体"/>
        </w:rPr>
      </w:pPr>
    </w:p>
    <w:p w14:paraId="58A1CF3C" w14:textId="77777777" w:rsidR="000C7CC4" w:rsidRDefault="000C7CC4" w:rsidP="000C7CC4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0C7CC4" w14:paraId="030B7F92" w14:textId="77777777" w:rsidTr="006154FA">
        <w:tc>
          <w:tcPr>
            <w:tcW w:w="2527" w:type="dxa"/>
          </w:tcPr>
          <w:p w14:paraId="52981FEA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310D3C29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63C9B6CD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4C76C25E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C7CC4" w14:paraId="093521B8" w14:textId="77777777" w:rsidTr="006154FA">
        <w:tc>
          <w:tcPr>
            <w:tcW w:w="2527" w:type="dxa"/>
          </w:tcPr>
          <w:p w14:paraId="6B29BB55" w14:textId="77777777" w:rsidR="000C7CC4" w:rsidRDefault="000C7CC4" w:rsidP="006154FA">
            <w:pPr>
              <w:jc w:val="left"/>
            </w:pPr>
            <w:proofErr w:type="gramStart"/>
            <w:r w:rsidRPr="00D67133">
              <w:t>account</w:t>
            </w:r>
            <w:proofErr w:type="gramEnd"/>
          </w:p>
        </w:tc>
        <w:tc>
          <w:tcPr>
            <w:tcW w:w="655" w:type="dxa"/>
          </w:tcPr>
          <w:p w14:paraId="3B04AE08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3D9546F1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22CF63D2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登录名</w:t>
            </w:r>
          </w:p>
        </w:tc>
      </w:tr>
      <w:tr w:rsidR="000C7CC4" w14:paraId="58B56BC4" w14:textId="77777777" w:rsidTr="006154FA">
        <w:tc>
          <w:tcPr>
            <w:tcW w:w="2527" w:type="dxa"/>
          </w:tcPr>
          <w:p w14:paraId="565B4CAF" w14:textId="34530F7A" w:rsidR="000C7CC4" w:rsidRDefault="006154FA" w:rsidP="006154FA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smsType</w:t>
            </w:r>
            <w:proofErr w:type="gramEnd"/>
          </w:p>
        </w:tc>
        <w:tc>
          <w:tcPr>
            <w:tcW w:w="655" w:type="dxa"/>
          </w:tcPr>
          <w:p w14:paraId="0799C24D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30BFA697" w14:textId="616FFBAC" w:rsidR="000C7CC4" w:rsidRDefault="006154FA" w:rsidP="006154FA">
            <w:pPr>
              <w:jc w:val="left"/>
            </w:pPr>
            <w:proofErr w:type="gramStart"/>
            <w:r>
              <w:rPr>
                <w:rFonts w:hint="eastAsia"/>
              </w:rPr>
              <w:t>int</w:t>
            </w:r>
            <w:proofErr w:type="gramEnd"/>
          </w:p>
        </w:tc>
        <w:tc>
          <w:tcPr>
            <w:tcW w:w="4285" w:type="dxa"/>
          </w:tcPr>
          <w:p w14:paraId="4366C58C" w14:textId="562746D0" w:rsidR="000C7CC4" w:rsidRDefault="006154FA" w:rsidP="006154FA">
            <w:pPr>
              <w:jc w:val="left"/>
            </w:pPr>
            <w:r>
              <w:rPr>
                <w:rFonts w:ascii="宋体" w:eastAsia="宋体" w:hAnsi="Calibri" w:cs="宋体" w:hint="eastAsia"/>
                <w:sz w:val="21"/>
                <w:szCs w:val="21"/>
              </w:rPr>
              <w:t>验证码类型</w:t>
            </w:r>
            <w:r>
              <w:rPr>
                <w:rFonts w:ascii="Calibri" w:eastAsia="宋体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Calibri" w:cs="宋体" w:hint="eastAsia"/>
                <w:sz w:val="21"/>
                <w:szCs w:val="21"/>
              </w:rPr>
              <w:t>登录</w:t>
            </w:r>
            <w:r>
              <w:rPr>
                <w:rFonts w:ascii="Calibri" w:eastAsia="宋体" w:hAnsi="Calibri" w:cs="Calibri"/>
                <w:sz w:val="21"/>
                <w:szCs w:val="21"/>
              </w:rPr>
              <w:t xml:space="preserve"> 2</w:t>
            </w:r>
            <w:r>
              <w:rPr>
                <w:rFonts w:ascii="宋体" w:eastAsia="宋体" w:hAnsi="Calibri" w:cs="宋体" w:hint="eastAsia"/>
                <w:sz w:val="21"/>
                <w:szCs w:val="21"/>
              </w:rPr>
              <w:t>注册方式</w:t>
            </w:r>
          </w:p>
        </w:tc>
      </w:tr>
    </w:tbl>
    <w:p w14:paraId="23BB3350" w14:textId="77777777" w:rsidR="000C7CC4" w:rsidRDefault="000C7CC4" w:rsidP="000C7CC4">
      <w:pPr>
        <w:jc w:val="left"/>
      </w:pPr>
    </w:p>
    <w:p w14:paraId="5FAC58BB" w14:textId="77777777" w:rsidR="000C7CC4" w:rsidRDefault="000C7CC4" w:rsidP="000C7CC4">
      <w:pPr>
        <w:jc w:val="left"/>
      </w:pPr>
      <w:r>
        <w:rPr>
          <w:rFonts w:hint="eastAsia"/>
        </w:rPr>
        <w:t>返回示例：</w:t>
      </w:r>
    </w:p>
    <w:p w14:paraId="17A3B16C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{</w:t>
      </w:r>
    </w:p>
    <w:p w14:paraId="7DDA29CA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BE75AF">
        <w:rPr>
          <w:rFonts w:eastAsia="宋体"/>
          <w:kern w:val="1"/>
          <w:sz w:val="21"/>
          <w:szCs w:val="21"/>
        </w:rPr>
        <w:t>ret</w:t>
      </w:r>
      <w:proofErr w:type="gramEnd"/>
      <w:r w:rsidRPr="00BE75AF">
        <w:rPr>
          <w:rFonts w:eastAsia="宋体"/>
          <w:kern w:val="1"/>
          <w:sz w:val="21"/>
          <w:szCs w:val="21"/>
        </w:rPr>
        <w:t>": 0,</w:t>
      </w:r>
    </w:p>
    <w:p w14:paraId="35821502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 w:hint="eastAsia"/>
          <w:kern w:val="1"/>
          <w:sz w:val="21"/>
          <w:szCs w:val="21"/>
        </w:rPr>
        <w:t xml:space="preserve">    "msg": "</w:t>
      </w:r>
      <w:r w:rsidRPr="00BE75AF">
        <w:rPr>
          <w:rFonts w:eastAsia="宋体" w:hint="eastAsia"/>
          <w:kern w:val="1"/>
          <w:sz w:val="21"/>
          <w:szCs w:val="21"/>
        </w:rPr>
        <w:t>成功</w:t>
      </w:r>
      <w:r w:rsidRPr="00BE75AF">
        <w:rPr>
          <w:rFonts w:eastAsia="宋体" w:hint="eastAsia"/>
          <w:kern w:val="1"/>
          <w:sz w:val="21"/>
          <w:szCs w:val="21"/>
        </w:rPr>
        <w:t>"</w:t>
      </w:r>
    </w:p>
    <w:p w14:paraId="24DADCD4" w14:textId="5A6CB37C" w:rsidR="000C7CC4" w:rsidRDefault="00BE75AF" w:rsidP="00BE75AF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}</w:t>
      </w:r>
    </w:p>
    <w:p w14:paraId="7B567F50" w14:textId="77777777" w:rsidR="000C7CC4" w:rsidRDefault="000C7CC4" w:rsidP="000C7CC4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0C7CC4" w14:paraId="08C9162A" w14:textId="77777777" w:rsidTr="006154FA">
        <w:tc>
          <w:tcPr>
            <w:tcW w:w="1668" w:type="dxa"/>
          </w:tcPr>
          <w:p w14:paraId="405F1926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1B548EAA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15F1CAA8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77F839AA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C7CC4" w14:paraId="031494B8" w14:textId="77777777" w:rsidTr="006154FA">
        <w:tc>
          <w:tcPr>
            <w:tcW w:w="1668" w:type="dxa"/>
          </w:tcPr>
          <w:p w14:paraId="2563EFD9" w14:textId="77777777" w:rsidR="000C7CC4" w:rsidRDefault="000C7CC4" w:rsidP="006154FA">
            <w:pPr>
              <w:jc w:val="left"/>
            </w:pPr>
            <w:proofErr w:type="gramStart"/>
            <w:ins w:id="12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05F52037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27E1A34A" w14:textId="77777777" w:rsidR="000C7CC4" w:rsidRDefault="000C7CC4" w:rsidP="006154FA">
            <w:pPr>
              <w:jc w:val="left"/>
            </w:pPr>
            <w:proofErr w:type="gramStart"/>
            <w:ins w:id="13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16422866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结果（</w:t>
            </w:r>
            <w:ins w:id="14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0C7CC4" w14:paraId="39DAD702" w14:textId="77777777" w:rsidTr="006154FA">
        <w:tc>
          <w:tcPr>
            <w:tcW w:w="1668" w:type="dxa"/>
          </w:tcPr>
          <w:p w14:paraId="479A0B25" w14:textId="77777777" w:rsidR="000C7CC4" w:rsidRDefault="000C7CC4" w:rsidP="006154FA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7BAA5C0A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5199D50E" w14:textId="77777777" w:rsidR="000C7CC4" w:rsidRDefault="000C7CC4" w:rsidP="006154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158F69CF" w14:textId="0353A43A" w:rsidR="000C7CC4" w:rsidRDefault="00BB17FE" w:rsidP="006154FA">
            <w:pPr>
              <w:jc w:val="left"/>
            </w:pPr>
            <w:r>
              <w:rPr>
                <w:rFonts w:hint="eastAsia"/>
              </w:rPr>
              <w:t>相关描述，</w:t>
            </w:r>
            <w:r w:rsidR="000C7CC4">
              <w:rPr>
                <w:rFonts w:hint="eastAsia"/>
              </w:rPr>
              <w:t>失败后的提示</w:t>
            </w:r>
          </w:p>
        </w:tc>
      </w:tr>
    </w:tbl>
    <w:p w14:paraId="56F26D63" w14:textId="77777777" w:rsidR="000C7CC4" w:rsidRDefault="000C7CC4" w:rsidP="000C7CC4">
      <w:pPr>
        <w:autoSpaceDE w:val="0"/>
        <w:autoSpaceDN w:val="0"/>
        <w:adjustRightInd w:val="0"/>
        <w:rPr>
          <w:rFonts w:ascii="Calibri" w:eastAsia="Heiti SC Light" w:hAnsi="Calibri" w:cs="Calibri"/>
          <w:sz w:val="21"/>
          <w:szCs w:val="21"/>
        </w:rPr>
      </w:pPr>
    </w:p>
    <w:p w14:paraId="6BB7FF62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0CCD35BC" w14:textId="77777777" w:rsidR="000C7CC4" w:rsidRDefault="000C7CC4" w:rsidP="000C7CC4">
      <w:pPr>
        <w:autoSpaceDE w:val="0"/>
        <w:autoSpaceDN w:val="0"/>
        <w:adjustRightInd w:val="0"/>
        <w:ind w:right="380"/>
        <w:jc w:val="left"/>
        <w:rPr>
          <w:rFonts w:ascii="Calibri" w:eastAsia="宋体" w:hAnsi="Calibri" w:cs="Calibri"/>
          <w:sz w:val="21"/>
          <w:szCs w:val="21"/>
        </w:rPr>
      </w:pPr>
    </w:p>
    <w:p w14:paraId="37932CC3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242908E9" w14:textId="51A10C22" w:rsidR="000C7CC4" w:rsidRDefault="001629FE" w:rsidP="001629FE">
      <w:pPr>
        <w:pStyle w:val="3"/>
      </w:pPr>
      <w:bookmarkStart w:id="15" w:name="_Toc273552411"/>
      <w:r>
        <w:rPr>
          <w:rFonts w:ascii="Calibri" w:cs="Calibri" w:hint="eastAsia"/>
        </w:rPr>
        <w:t>3.</w:t>
      </w:r>
      <w:r w:rsidR="000C7CC4">
        <w:rPr>
          <w:rFonts w:ascii="Calibri" w:cs="Calibri"/>
        </w:rPr>
        <w:t xml:space="preserve"> </w:t>
      </w:r>
      <w:r w:rsidR="000C7CC4">
        <w:rPr>
          <w:rFonts w:hint="eastAsia"/>
        </w:rPr>
        <w:t>未注册且已由校长录入用户设置密码</w:t>
      </w:r>
      <w:bookmarkEnd w:id="15"/>
    </w:p>
    <w:p w14:paraId="1CA4ACFE" w14:textId="77777777" w:rsidR="001629FE" w:rsidRDefault="001629FE" w:rsidP="001629FE">
      <w:pPr>
        <w:autoSpaceDE w:val="0"/>
        <w:autoSpaceDN w:val="0"/>
        <w:adjustRightInd w:val="0"/>
        <w:rPr>
          <w:rFonts w:ascii="宋体" w:cs="宋体"/>
        </w:rPr>
      </w:pPr>
      <w:r>
        <w:rPr>
          <w:rFonts w:ascii="Consolas" w:eastAsia="宋体" w:hAnsi="Consolas" w:cs="Consolas" w:hint="eastAsia"/>
        </w:rPr>
        <w:t>备注：</w:t>
      </w:r>
      <w:r>
        <w:rPr>
          <w:rFonts w:ascii="宋体" w:cs="宋体" w:hint="eastAsia"/>
        </w:rPr>
        <w:t>无</w:t>
      </w:r>
      <w:r>
        <w:t>token</w:t>
      </w:r>
    </w:p>
    <w:p w14:paraId="748D583F" w14:textId="77777777" w:rsidR="001629FE" w:rsidRDefault="001629FE" w:rsidP="001629FE">
      <w:pPr>
        <w:autoSpaceDE w:val="0"/>
        <w:autoSpaceDN w:val="0"/>
        <w:adjustRightInd w:val="0"/>
        <w:rPr>
          <w:rFonts w:ascii="宋体" w:cs="宋体"/>
        </w:rPr>
      </w:pPr>
    </w:p>
    <w:p w14:paraId="6D7F7021" w14:textId="77777777" w:rsidR="001629FE" w:rsidRDefault="001629FE" w:rsidP="001629FE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1629FE" w14:paraId="3198DC13" w14:textId="77777777" w:rsidTr="00321072">
        <w:tc>
          <w:tcPr>
            <w:tcW w:w="2527" w:type="dxa"/>
          </w:tcPr>
          <w:p w14:paraId="4CFD9CF2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387ACC9A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5A07FDDF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7FA32A40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629FE" w14:paraId="3BA349DC" w14:textId="77777777" w:rsidTr="00321072">
        <w:tc>
          <w:tcPr>
            <w:tcW w:w="2527" w:type="dxa"/>
          </w:tcPr>
          <w:p w14:paraId="503FA46F" w14:textId="77777777" w:rsidR="001629FE" w:rsidRDefault="001629FE" w:rsidP="00321072">
            <w:pPr>
              <w:jc w:val="left"/>
            </w:pPr>
            <w:proofErr w:type="gramStart"/>
            <w:r w:rsidRPr="00D67133">
              <w:t>account</w:t>
            </w:r>
            <w:proofErr w:type="gramEnd"/>
          </w:p>
        </w:tc>
        <w:tc>
          <w:tcPr>
            <w:tcW w:w="655" w:type="dxa"/>
          </w:tcPr>
          <w:p w14:paraId="349426DE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32A3E5BF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54B194B8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登录名</w:t>
            </w:r>
          </w:p>
        </w:tc>
      </w:tr>
      <w:tr w:rsidR="001629FE" w14:paraId="7ACCD3E0" w14:textId="77777777" w:rsidTr="00321072">
        <w:tc>
          <w:tcPr>
            <w:tcW w:w="2527" w:type="dxa"/>
          </w:tcPr>
          <w:p w14:paraId="02554FCC" w14:textId="77777777" w:rsidR="001629FE" w:rsidRDefault="001629FE" w:rsidP="00321072">
            <w:pPr>
              <w:jc w:val="left"/>
            </w:pPr>
            <w:proofErr w:type="gramStart"/>
            <w:r>
              <w:rPr>
                <w:rFonts w:hint="eastAsia"/>
              </w:rPr>
              <w:t>password</w:t>
            </w:r>
            <w:proofErr w:type="gramEnd"/>
          </w:p>
        </w:tc>
        <w:tc>
          <w:tcPr>
            <w:tcW w:w="655" w:type="dxa"/>
          </w:tcPr>
          <w:p w14:paraId="1DE2F48B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26CC2B27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01A0398F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密码（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加密）</w:t>
            </w:r>
          </w:p>
        </w:tc>
      </w:tr>
      <w:tr w:rsidR="001629FE" w14:paraId="43DFE052" w14:textId="77777777" w:rsidTr="00321072">
        <w:tc>
          <w:tcPr>
            <w:tcW w:w="2527" w:type="dxa"/>
          </w:tcPr>
          <w:p w14:paraId="1EE929AC" w14:textId="77777777" w:rsidR="001629FE" w:rsidRDefault="001629FE" w:rsidP="00321072">
            <w:pPr>
              <w:jc w:val="left"/>
            </w:pPr>
            <w:proofErr w:type="gramStart"/>
            <w:r>
              <w:t>t</w:t>
            </w:r>
            <w:r>
              <w:rPr>
                <w:rFonts w:hint="eastAsia"/>
              </w:rPr>
              <w:t>erm</w:t>
            </w:r>
            <w:proofErr w:type="gramEnd"/>
            <w:r>
              <w:t>_manufacturer </w:t>
            </w:r>
          </w:p>
        </w:tc>
        <w:tc>
          <w:tcPr>
            <w:tcW w:w="655" w:type="dxa"/>
          </w:tcPr>
          <w:p w14:paraId="71F05CB6" w14:textId="77777777" w:rsidR="001629FE" w:rsidRDefault="001629FE" w:rsidP="00321072">
            <w:pPr>
              <w:jc w:val="left"/>
            </w:pPr>
          </w:p>
        </w:tc>
        <w:tc>
          <w:tcPr>
            <w:tcW w:w="1055" w:type="dxa"/>
          </w:tcPr>
          <w:p w14:paraId="2D2198EC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7CF4514D" w14:textId="77777777" w:rsidR="001629FE" w:rsidRDefault="001629FE" w:rsidP="00321072">
            <w:pPr>
              <w:jc w:val="left"/>
            </w:pPr>
            <w:r>
              <w:t>用户所用终端的制造商</w:t>
            </w:r>
          </w:p>
        </w:tc>
      </w:tr>
      <w:tr w:rsidR="001629FE" w14:paraId="3AA6EBFE" w14:textId="77777777" w:rsidTr="00321072">
        <w:tc>
          <w:tcPr>
            <w:tcW w:w="2527" w:type="dxa"/>
          </w:tcPr>
          <w:p w14:paraId="0E15779C" w14:textId="253EF8B9" w:rsidR="001629FE" w:rsidRDefault="001629FE" w:rsidP="00321072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smsCode</w:t>
            </w:r>
            <w:proofErr w:type="gramEnd"/>
          </w:p>
        </w:tc>
        <w:tc>
          <w:tcPr>
            <w:tcW w:w="655" w:type="dxa"/>
          </w:tcPr>
          <w:p w14:paraId="689A4AF3" w14:textId="7064F15C" w:rsidR="001629FE" w:rsidRDefault="001629FE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023A3DB9" w14:textId="6B8C57AC" w:rsidR="001629FE" w:rsidRDefault="001629FE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0F5E95D6" w14:textId="020C4811" w:rsidR="001629FE" w:rsidRDefault="001629FE" w:rsidP="00321072">
            <w:pPr>
              <w:jc w:val="left"/>
            </w:pPr>
            <w:r>
              <w:rPr>
                <w:rFonts w:hint="eastAsia"/>
              </w:rPr>
              <w:t>验证码</w:t>
            </w:r>
          </w:p>
        </w:tc>
      </w:tr>
    </w:tbl>
    <w:p w14:paraId="7EAD929C" w14:textId="77777777" w:rsidR="001629FE" w:rsidRDefault="001629FE" w:rsidP="001629FE">
      <w:pPr>
        <w:jc w:val="left"/>
      </w:pPr>
    </w:p>
    <w:p w14:paraId="63DE6F4B" w14:textId="77777777" w:rsidR="001629FE" w:rsidRDefault="001629FE" w:rsidP="001629FE">
      <w:pPr>
        <w:jc w:val="left"/>
      </w:pPr>
      <w:r>
        <w:rPr>
          <w:rFonts w:hint="eastAsia"/>
        </w:rPr>
        <w:t>返回示例：</w:t>
      </w:r>
    </w:p>
    <w:p w14:paraId="7A38BCBE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{</w:t>
      </w:r>
    </w:p>
    <w:p w14:paraId="6DADB97F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BE75AF">
        <w:rPr>
          <w:rFonts w:eastAsia="宋体"/>
          <w:kern w:val="1"/>
          <w:sz w:val="21"/>
          <w:szCs w:val="21"/>
        </w:rPr>
        <w:t>ret</w:t>
      </w:r>
      <w:proofErr w:type="gramEnd"/>
      <w:r w:rsidRPr="00BE75AF">
        <w:rPr>
          <w:rFonts w:eastAsia="宋体"/>
          <w:kern w:val="1"/>
          <w:sz w:val="21"/>
          <w:szCs w:val="21"/>
        </w:rPr>
        <w:t>": 0,</w:t>
      </w:r>
    </w:p>
    <w:p w14:paraId="3CB22104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 w:hint="eastAsia"/>
          <w:kern w:val="1"/>
          <w:sz w:val="21"/>
          <w:szCs w:val="21"/>
        </w:rPr>
        <w:t xml:space="preserve">    "msg": "</w:t>
      </w:r>
      <w:r w:rsidRPr="00BE75AF">
        <w:rPr>
          <w:rFonts w:eastAsia="宋体" w:hint="eastAsia"/>
          <w:kern w:val="1"/>
          <w:sz w:val="21"/>
          <w:szCs w:val="21"/>
        </w:rPr>
        <w:t>成功</w:t>
      </w:r>
      <w:r w:rsidRPr="00BE75AF">
        <w:rPr>
          <w:rFonts w:eastAsia="宋体" w:hint="eastAsia"/>
          <w:kern w:val="1"/>
          <w:sz w:val="21"/>
          <w:szCs w:val="21"/>
        </w:rPr>
        <w:t>",</w:t>
      </w:r>
    </w:p>
    <w:p w14:paraId="18A9753D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BE75AF">
        <w:rPr>
          <w:rFonts w:eastAsia="宋体"/>
          <w:kern w:val="1"/>
          <w:sz w:val="21"/>
          <w:szCs w:val="21"/>
        </w:rPr>
        <w:t>userInfo</w:t>
      </w:r>
      <w:proofErr w:type="gramEnd"/>
      <w:r w:rsidRPr="00BE75AF">
        <w:rPr>
          <w:rFonts w:eastAsia="宋体"/>
          <w:kern w:val="1"/>
          <w:sz w:val="21"/>
          <w:szCs w:val="21"/>
        </w:rPr>
        <w:t>": {</w:t>
      </w:r>
    </w:p>
    <w:p w14:paraId="38037662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    " </w:t>
      </w:r>
      <w:proofErr w:type="gramStart"/>
      <w:r w:rsidRPr="00BE75AF">
        <w:rPr>
          <w:rFonts w:eastAsia="宋体"/>
          <w:kern w:val="1"/>
          <w:sz w:val="21"/>
          <w:szCs w:val="21"/>
        </w:rPr>
        <w:t>userId</w:t>
      </w:r>
      <w:proofErr w:type="gramEnd"/>
      <w:r w:rsidRPr="00BE75AF">
        <w:rPr>
          <w:rFonts w:eastAsia="宋体"/>
          <w:kern w:val="1"/>
          <w:sz w:val="21"/>
          <w:szCs w:val="21"/>
        </w:rPr>
        <w:t xml:space="preserve"> ": 10000,</w:t>
      </w:r>
    </w:p>
    <w:p w14:paraId="77E1638B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 w:hint="eastAsia"/>
          <w:kern w:val="1"/>
          <w:sz w:val="21"/>
          <w:szCs w:val="21"/>
        </w:rPr>
        <w:t xml:space="preserve">        " userName ": "</w:t>
      </w:r>
      <w:r w:rsidRPr="00BE75AF">
        <w:rPr>
          <w:rFonts w:eastAsia="宋体" w:hint="eastAsia"/>
          <w:kern w:val="1"/>
          <w:sz w:val="21"/>
          <w:szCs w:val="21"/>
        </w:rPr>
        <w:t>用户</w:t>
      </w:r>
      <w:r w:rsidRPr="00BE75AF">
        <w:rPr>
          <w:rFonts w:eastAsia="宋体" w:hint="eastAsia"/>
          <w:kern w:val="1"/>
          <w:sz w:val="21"/>
          <w:szCs w:val="21"/>
        </w:rPr>
        <w:t>",</w:t>
      </w:r>
    </w:p>
    <w:p w14:paraId="1CB4B273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    " </w:t>
      </w:r>
      <w:proofErr w:type="gramStart"/>
      <w:r w:rsidRPr="00BE75AF">
        <w:rPr>
          <w:rFonts w:eastAsia="宋体"/>
          <w:kern w:val="1"/>
          <w:sz w:val="21"/>
          <w:szCs w:val="21"/>
        </w:rPr>
        <w:t>token</w:t>
      </w:r>
      <w:proofErr w:type="gramEnd"/>
      <w:r w:rsidRPr="00BE75AF">
        <w:rPr>
          <w:rFonts w:eastAsia="宋体"/>
          <w:kern w:val="1"/>
          <w:sz w:val="21"/>
          <w:szCs w:val="21"/>
        </w:rPr>
        <w:t xml:space="preserve"> ": "1111-2222-3333"</w:t>
      </w:r>
    </w:p>
    <w:p w14:paraId="5B2EAF6E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}</w:t>
      </w:r>
    </w:p>
    <w:p w14:paraId="52F19D2E" w14:textId="290CFE02" w:rsidR="001629FE" w:rsidRDefault="00BE75AF" w:rsidP="00BE75AF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}</w:t>
      </w:r>
    </w:p>
    <w:p w14:paraId="1A27C262" w14:textId="77777777" w:rsidR="001629FE" w:rsidRDefault="001629FE" w:rsidP="001629FE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1629FE" w14:paraId="3973AE4B" w14:textId="77777777" w:rsidTr="00321072">
        <w:tc>
          <w:tcPr>
            <w:tcW w:w="1668" w:type="dxa"/>
          </w:tcPr>
          <w:p w14:paraId="0258E6D2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279BC920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1E7FAB5E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22DDFE5B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629FE" w14:paraId="29226CAA" w14:textId="77777777" w:rsidTr="00321072">
        <w:tc>
          <w:tcPr>
            <w:tcW w:w="1668" w:type="dxa"/>
          </w:tcPr>
          <w:p w14:paraId="25F246CB" w14:textId="77777777" w:rsidR="001629FE" w:rsidRDefault="001629FE" w:rsidP="00321072">
            <w:pPr>
              <w:jc w:val="left"/>
            </w:pPr>
            <w:proofErr w:type="gramStart"/>
            <w:ins w:id="16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5A92A187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464B9255" w14:textId="77777777" w:rsidR="001629FE" w:rsidRDefault="001629FE" w:rsidP="00321072">
            <w:pPr>
              <w:jc w:val="left"/>
            </w:pPr>
            <w:proofErr w:type="gramStart"/>
            <w:ins w:id="17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5C399BFF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结果（</w:t>
            </w:r>
            <w:ins w:id="18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表示此用户为未注册但是录入用户）</w:t>
            </w:r>
          </w:p>
        </w:tc>
      </w:tr>
      <w:tr w:rsidR="001629FE" w14:paraId="5585F07C" w14:textId="77777777" w:rsidTr="00321072">
        <w:tc>
          <w:tcPr>
            <w:tcW w:w="1668" w:type="dxa"/>
          </w:tcPr>
          <w:p w14:paraId="28AF863C" w14:textId="77777777" w:rsidR="001629FE" w:rsidRDefault="001629FE" w:rsidP="00321072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70BD626B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2C758CAC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34A2683E" w14:textId="14757CC8" w:rsidR="001629FE" w:rsidRDefault="00BB17FE" w:rsidP="00321072">
            <w:pPr>
              <w:jc w:val="left"/>
            </w:pPr>
            <w:r>
              <w:rPr>
                <w:rFonts w:hint="eastAsia"/>
              </w:rPr>
              <w:t>相关描述，</w:t>
            </w:r>
            <w:r w:rsidR="001629FE">
              <w:rPr>
                <w:rFonts w:hint="eastAsia"/>
              </w:rPr>
              <w:t>失败后的提示</w:t>
            </w:r>
          </w:p>
        </w:tc>
      </w:tr>
      <w:tr w:rsidR="001629FE" w14:paraId="36FF8AE1" w14:textId="77777777" w:rsidTr="00321072">
        <w:tc>
          <w:tcPr>
            <w:tcW w:w="8522" w:type="dxa"/>
            <w:gridSpan w:val="4"/>
          </w:tcPr>
          <w:p w14:paraId="0E679659" w14:textId="19607D03" w:rsidR="001629FE" w:rsidRDefault="001629FE" w:rsidP="00D715BB">
            <w:pPr>
              <w:jc w:val="left"/>
            </w:pPr>
            <w:r>
              <w:rPr>
                <w:rFonts w:ascii="Calibri" w:eastAsia="宋体" w:hAnsi="Calibri" w:cs="Calibri" w:hint="eastAsia"/>
                <w:kern w:val="1"/>
                <w:sz w:val="21"/>
                <w:szCs w:val="21"/>
              </w:rPr>
              <w:t>userInfo</w:t>
            </w:r>
            <w:ins w:id="19" w:author="Shawn Wang" w:date="2014-05-07T13:55:00Z">
              <w:r>
                <w:rPr>
                  <w:rFonts w:hint="eastAsia"/>
                </w:rPr>
                <w:t>（</w:t>
              </w:r>
            </w:ins>
            <w:ins w:id="20" w:author="Shawn Wang" w:date="2014-05-07T13:46:00Z">
              <w:r>
                <w:rPr>
                  <w:rFonts w:hint="eastAsia"/>
                </w:rPr>
                <w:t>返回</w:t>
              </w:r>
            </w:ins>
            <w:r w:rsidR="00D715BB">
              <w:rPr>
                <w:rFonts w:hint="eastAsia"/>
              </w:rPr>
              <w:t>用户</w:t>
            </w:r>
            <w:ins w:id="21" w:author="Shawn Wang" w:date="2014-05-07T13:55:00Z">
              <w:r>
                <w:t>对象</w:t>
              </w:r>
              <w:r>
                <w:rPr>
                  <w:rFonts w:hint="eastAsia"/>
                </w:rPr>
                <w:t>）</w:t>
              </w:r>
            </w:ins>
            <w:r w:rsidR="00D715BB">
              <w:rPr>
                <w:rFonts w:hint="eastAsia"/>
              </w:rPr>
              <w:t>用户</w:t>
            </w:r>
            <w:ins w:id="22" w:author="Shawn Wang" w:date="2014-05-07T13:56:00Z">
              <w:r>
                <w:t>数据格式如下</w:t>
              </w:r>
            </w:ins>
          </w:p>
        </w:tc>
      </w:tr>
      <w:tr w:rsidR="001629FE" w14:paraId="5C7CBCFD" w14:textId="77777777" w:rsidTr="00321072">
        <w:tc>
          <w:tcPr>
            <w:tcW w:w="1668" w:type="dxa"/>
          </w:tcPr>
          <w:p w14:paraId="61FD41CB" w14:textId="77777777" w:rsidR="001629FE" w:rsidRDefault="001629FE" w:rsidP="00321072">
            <w:pPr>
              <w:jc w:val="left"/>
            </w:pPr>
            <w:proofErr w:type="gramStart"/>
            <w:r>
              <w:rPr>
                <w:rFonts w:hint="eastAsia"/>
              </w:rPr>
              <w:t>user</w:t>
            </w:r>
            <w:ins w:id="23" w:author="Shawn Wang" w:date="2014-05-07T13:57:00Z">
              <w:r>
                <w:t>I</w:t>
              </w:r>
            </w:ins>
            <w:r>
              <w:rPr>
                <w:rFonts w:hint="eastAsia"/>
              </w:rPr>
              <w:t>d</w:t>
            </w:r>
            <w:proofErr w:type="gramEnd"/>
          </w:p>
        </w:tc>
        <w:tc>
          <w:tcPr>
            <w:tcW w:w="708" w:type="dxa"/>
          </w:tcPr>
          <w:p w14:paraId="4BD1E43C" w14:textId="77777777" w:rsidR="001629FE" w:rsidRDefault="001629FE" w:rsidP="00321072">
            <w:pPr>
              <w:jc w:val="left"/>
            </w:pPr>
            <w:ins w:id="24" w:author="Shawn Wang" w:date="2014-05-07T13:56:00Z">
              <w:r>
                <w:rPr>
                  <w:rFonts w:hint="eastAsia"/>
                </w:rPr>
                <w:t>√</w:t>
              </w:r>
            </w:ins>
          </w:p>
        </w:tc>
        <w:tc>
          <w:tcPr>
            <w:tcW w:w="1134" w:type="dxa"/>
          </w:tcPr>
          <w:p w14:paraId="4E2DA351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47DF4C3E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629FE" w14:paraId="3C5AAB64" w14:textId="77777777" w:rsidTr="00321072">
        <w:tc>
          <w:tcPr>
            <w:tcW w:w="1668" w:type="dxa"/>
          </w:tcPr>
          <w:p w14:paraId="386B2747" w14:textId="77777777" w:rsidR="001629FE" w:rsidRDefault="001629FE" w:rsidP="00321072">
            <w:pPr>
              <w:jc w:val="left"/>
            </w:pPr>
            <w:proofErr w:type="gramStart"/>
            <w:r>
              <w:rPr>
                <w:rFonts w:ascii="Calibri" w:eastAsia="宋体" w:hAnsi="Calibri" w:cs="Calibri"/>
                <w:sz w:val="21"/>
                <w:szCs w:val="21"/>
              </w:rPr>
              <w:t>userName</w:t>
            </w:r>
            <w:proofErr w:type="gramEnd"/>
          </w:p>
        </w:tc>
        <w:tc>
          <w:tcPr>
            <w:tcW w:w="708" w:type="dxa"/>
          </w:tcPr>
          <w:p w14:paraId="01CEA1D1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6F228C4A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1B6CEA06" w14:textId="2E4C2D1F" w:rsidR="001629FE" w:rsidRDefault="001629FE" w:rsidP="00321072">
            <w:pPr>
              <w:jc w:val="left"/>
            </w:pPr>
            <w:r>
              <w:rPr>
                <w:rFonts w:hint="eastAsia"/>
              </w:rPr>
              <w:t>用户昵称</w:t>
            </w:r>
          </w:p>
        </w:tc>
      </w:tr>
      <w:tr w:rsidR="001629FE" w14:paraId="0DE99BA7" w14:textId="77777777" w:rsidTr="00321072">
        <w:tc>
          <w:tcPr>
            <w:tcW w:w="1668" w:type="dxa"/>
          </w:tcPr>
          <w:p w14:paraId="7D6DF28B" w14:textId="77777777" w:rsidR="001629FE" w:rsidRDefault="001629FE" w:rsidP="00321072">
            <w:pPr>
              <w:jc w:val="left"/>
            </w:pPr>
            <w:proofErr w:type="gramStart"/>
            <w:r>
              <w:rPr>
                <w:rFonts w:ascii="Calibri" w:eastAsia="宋体" w:hAnsi="Calibri" w:cs="Calibri" w:hint="eastAsia"/>
                <w:sz w:val="21"/>
                <w:szCs w:val="21"/>
              </w:rPr>
              <w:t>token</w:t>
            </w:r>
            <w:proofErr w:type="gramEnd"/>
          </w:p>
        </w:tc>
        <w:tc>
          <w:tcPr>
            <w:tcW w:w="708" w:type="dxa"/>
          </w:tcPr>
          <w:p w14:paraId="7DFEA8D1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2D9F508A" w14:textId="77777777" w:rsidR="001629FE" w:rsidRDefault="001629FE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53E1864A" w14:textId="3AA40083" w:rsidR="001629FE" w:rsidRDefault="001629FE" w:rsidP="00321072">
            <w:pPr>
              <w:jc w:val="left"/>
            </w:pPr>
            <w:r>
              <w:rPr>
                <w:rFonts w:hint="eastAsia"/>
              </w:rPr>
              <w:t>用户唯一标识</w:t>
            </w:r>
          </w:p>
        </w:tc>
      </w:tr>
    </w:tbl>
    <w:p w14:paraId="5605162E" w14:textId="77777777" w:rsidR="001629FE" w:rsidRDefault="001629FE" w:rsidP="001629FE">
      <w:pPr>
        <w:autoSpaceDE w:val="0"/>
        <w:autoSpaceDN w:val="0"/>
        <w:adjustRightInd w:val="0"/>
        <w:rPr>
          <w:rFonts w:ascii="Calibri" w:eastAsia="Heiti SC Light" w:hAnsi="Calibri" w:cs="Calibri"/>
          <w:sz w:val="21"/>
          <w:szCs w:val="21"/>
        </w:rPr>
      </w:pPr>
    </w:p>
    <w:p w14:paraId="61693860" w14:textId="77777777" w:rsidR="001629FE" w:rsidRDefault="001629FE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19046187" w14:textId="2430727D" w:rsidR="000C7CC4" w:rsidRDefault="002931AF" w:rsidP="009A35C8">
      <w:pPr>
        <w:pStyle w:val="3"/>
      </w:pPr>
      <w:bookmarkStart w:id="25" w:name="_Toc273552412"/>
      <w:r>
        <w:rPr>
          <w:rFonts w:hint="eastAsia"/>
        </w:rPr>
        <w:t>4</w:t>
      </w:r>
      <w:r w:rsidR="000C7CC4">
        <w:t>.</w:t>
      </w:r>
      <w:r w:rsidR="000C7CC4">
        <w:rPr>
          <w:rFonts w:ascii="宋体" w:cs="宋体" w:hint="eastAsia"/>
        </w:rPr>
        <w:t>注册</w:t>
      </w:r>
      <w:bookmarkEnd w:id="25"/>
      <w:r w:rsidR="000C7CC4">
        <w:tab/>
      </w:r>
    </w:p>
    <w:p w14:paraId="11C8AEC3" w14:textId="77777777" w:rsidR="002931AF" w:rsidRDefault="002931AF" w:rsidP="002931AF">
      <w:pPr>
        <w:autoSpaceDE w:val="0"/>
        <w:autoSpaceDN w:val="0"/>
        <w:adjustRightInd w:val="0"/>
        <w:rPr>
          <w:rFonts w:ascii="宋体" w:cs="宋体"/>
        </w:rPr>
      </w:pPr>
      <w:r>
        <w:rPr>
          <w:rFonts w:ascii="Consolas" w:eastAsia="宋体" w:hAnsi="Consolas" w:cs="Consolas" w:hint="eastAsia"/>
        </w:rPr>
        <w:t>备注：</w:t>
      </w:r>
      <w:r>
        <w:rPr>
          <w:rFonts w:ascii="宋体" w:cs="宋体" w:hint="eastAsia"/>
        </w:rPr>
        <w:t>无</w:t>
      </w:r>
      <w:r>
        <w:t>token</w:t>
      </w:r>
    </w:p>
    <w:p w14:paraId="5AE51B92" w14:textId="77777777" w:rsidR="002931AF" w:rsidRDefault="002931AF" w:rsidP="002931AF">
      <w:pPr>
        <w:autoSpaceDE w:val="0"/>
        <w:autoSpaceDN w:val="0"/>
        <w:adjustRightInd w:val="0"/>
        <w:rPr>
          <w:rFonts w:ascii="宋体" w:cs="宋体"/>
        </w:rPr>
      </w:pPr>
    </w:p>
    <w:p w14:paraId="225F9ABD" w14:textId="77777777" w:rsidR="002931AF" w:rsidRDefault="002931AF" w:rsidP="002931AF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2931AF" w14:paraId="52DEA441" w14:textId="77777777" w:rsidTr="00321072">
        <w:tc>
          <w:tcPr>
            <w:tcW w:w="2527" w:type="dxa"/>
          </w:tcPr>
          <w:p w14:paraId="48C01150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0B64FCF0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3C48329E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38CAB06A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2931AF" w14:paraId="4E6CA581" w14:textId="77777777" w:rsidTr="00321072">
        <w:tc>
          <w:tcPr>
            <w:tcW w:w="2527" w:type="dxa"/>
          </w:tcPr>
          <w:p w14:paraId="425031F9" w14:textId="77777777" w:rsidR="002931AF" w:rsidRDefault="002931AF" w:rsidP="00321072">
            <w:pPr>
              <w:jc w:val="left"/>
            </w:pPr>
            <w:proofErr w:type="gramStart"/>
            <w:r w:rsidRPr="00D67133">
              <w:t>account</w:t>
            </w:r>
            <w:proofErr w:type="gramEnd"/>
          </w:p>
        </w:tc>
        <w:tc>
          <w:tcPr>
            <w:tcW w:w="655" w:type="dxa"/>
          </w:tcPr>
          <w:p w14:paraId="1999E790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40554B71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233BF682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登录名</w:t>
            </w:r>
          </w:p>
        </w:tc>
      </w:tr>
      <w:tr w:rsidR="002931AF" w14:paraId="21BEE9AE" w14:textId="77777777" w:rsidTr="00321072">
        <w:tc>
          <w:tcPr>
            <w:tcW w:w="2527" w:type="dxa"/>
          </w:tcPr>
          <w:p w14:paraId="39161C42" w14:textId="77777777" w:rsidR="002931AF" w:rsidRDefault="002931AF" w:rsidP="00321072">
            <w:pPr>
              <w:jc w:val="left"/>
            </w:pPr>
            <w:proofErr w:type="gramStart"/>
            <w:r>
              <w:rPr>
                <w:rFonts w:hint="eastAsia"/>
              </w:rPr>
              <w:t>password</w:t>
            </w:r>
            <w:proofErr w:type="gramEnd"/>
          </w:p>
        </w:tc>
        <w:tc>
          <w:tcPr>
            <w:tcW w:w="655" w:type="dxa"/>
          </w:tcPr>
          <w:p w14:paraId="2046D404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58404E3B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360610CA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密码（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加密）</w:t>
            </w:r>
          </w:p>
        </w:tc>
      </w:tr>
      <w:tr w:rsidR="002931AF" w14:paraId="1166125A" w14:textId="77777777" w:rsidTr="00321072">
        <w:tc>
          <w:tcPr>
            <w:tcW w:w="2527" w:type="dxa"/>
          </w:tcPr>
          <w:p w14:paraId="1C34F7E8" w14:textId="13DABD9F" w:rsidR="002931AF" w:rsidRDefault="002931AF" w:rsidP="00321072">
            <w:pPr>
              <w:jc w:val="left"/>
            </w:pPr>
            <w:proofErr w:type="gramStart"/>
            <w:r>
              <w:rPr>
                <w:rFonts w:hint="eastAsia"/>
              </w:rPr>
              <w:t>nickname</w:t>
            </w:r>
            <w:proofErr w:type="gramEnd"/>
          </w:p>
        </w:tc>
        <w:tc>
          <w:tcPr>
            <w:tcW w:w="655" w:type="dxa"/>
          </w:tcPr>
          <w:p w14:paraId="371741E5" w14:textId="141917CD" w:rsidR="002931AF" w:rsidRDefault="002931AF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1247B407" w14:textId="21B2DC61" w:rsidR="002931AF" w:rsidRDefault="002931AF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63D22F1B" w14:textId="18E51B9F" w:rsidR="002931AF" w:rsidRDefault="002931AF" w:rsidP="00321072">
            <w:pPr>
              <w:jc w:val="left"/>
            </w:pPr>
            <w:r>
              <w:rPr>
                <w:rFonts w:hint="eastAsia"/>
              </w:rPr>
              <w:t>昵称</w:t>
            </w:r>
          </w:p>
        </w:tc>
      </w:tr>
      <w:tr w:rsidR="002931AF" w14:paraId="76FBF1B2" w14:textId="77777777" w:rsidTr="00321072">
        <w:tc>
          <w:tcPr>
            <w:tcW w:w="2527" w:type="dxa"/>
          </w:tcPr>
          <w:p w14:paraId="341778F3" w14:textId="77777777" w:rsidR="002931AF" w:rsidRDefault="002931AF" w:rsidP="00321072">
            <w:pPr>
              <w:jc w:val="left"/>
            </w:pPr>
            <w:proofErr w:type="gramStart"/>
            <w:r>
              <w:t>t</w:t>
            </w:r>
            <w:r>
              <w:rPr>
                <w:rFonts w:hint="eastAsia"/>
              </w:rPr>
              <w:t>erm</w:t>
            </w:r>
            <w:proofErr w:type="gramEnd"/>
            <w:r>
              <w:t>_manufacturer </w:t>
            </w:r>
          </w:p>
        </w:tc>
        <w:tc>
          <w:tcPr>
            <w:tcW w:w="655" w:type="dxa"/>
          </w:tcPr>
          <w:p w14:paraId="0387D9B9" w14:textId="77777777" w:rsidR="002931AF" w:rsidRDefault="002931AF" w:rsidP="00321072">
            <w:pPr>
              <w:jc w:val="left"/>
            </w:pPr>
          </w:p>
        </w:tc>
        <w:tc>
          <w:tcPr>
            <w:tcW w:w="1055" w:type="dxa"/>
          </w:tcPr>
          <w:p w14:paraId="0DB840B6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709749ED" w14:textId="77777777" w:rsidR="002931AF" w:rsidRDefault="002931AF" w:rsidP="00321072">
            <w:pPr>
              <w:jc w:val="left"/>
            </w:pPr>
            <w:r>
              <w:t>用户所用终端的制造商</w:t>
            </w:r>
          </w:p>
        </w:tc>
      </w:tr>
      <w:tr w:rsidR="002931AF" w14:paraId="685319F6" w14:textId="77777777" w:rsidTr="00321072">
        <w:tc>
          <w:tcPr>
            <w:tcW w:w="2527" w:type="dxa"/>
          </w:tcPr>
          <w:p w14:paraId="3A742962" w14:textId="77777777" w:rsidR="002931AF" w:rsidRDefault="002931AF" w:rsidP="00321072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smsCode</w:t>
            </w:r>
            <w:proofErr w:type="gramEnd"/>
          </w:p>
        </w:tc>
        <w:tc>
          <w:tcPr>
            <w:tcW w:w="655" w:type="dxa"/>
          </w:tcPr>
          <w:p w14:paraId="156467DA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47F0C21A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7A534A37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验证码</w:t>
            </w:r>
          </w:p>
        </w:tc>
      </w:tr>
    </w:tbl>
    <w:p w14:paraId="5717E77B" w14:textId="77777777" w:rsidR="002931AF" w:rsidRDefault="002931AF" w:rsidP="002931AF">
      <w:pPr>
        <w:jc w:val="left"/>
      </w:pPr>
    </w:p>
    <w:p w14:paraId="4B182FDA" w14:textId="77777777" w:rsidR="002931AF" w:rsidRDefault="002931AF" w:rsidP="002931AF">
      <w:pPr>
        <w:jc w:val="left"/>
      </w:pPr>
      <w:r>
        <w:rPr>
          <w:rFonts w:hint="eastAsia"/>
        </w:rPr>
        <w:t>返回示例：</w:t>
      </w:r>
    </w:p>
    <w:p w14:paraId="0BCE35F6" w14:textId="77777777" w:rsidR="00BE75AF" w:rsidRPr="00BE75AF" w:rsidRDefault="00BE75AF" w:rsidP="00BE75AF">
      <w:pPr>
        <w:autoSpaceDE w:val="0"/>
        <w:autoSpaceDN w:val="0"/>
        <w:adjustRightInd w:val="0"/>
        <w:ind w:right="380"/>
        <w:jc w:val="left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{</w:t>
      </w:r>
    </w:p>
    <w:p w14:paraId="00F8E148" w14:textId="77777777" w:rsidR="00BE75AF" w:rsidRPr="00BE75AF" w:rsidRDefault="00BE75AF" w:rsidP="00BE75AF">
      <w:pPr>
        <w:autoSpaceDE w:val="0"/>
        <w:autoSpaceDN w:val="0"/>
        <w:adjustRightInd w:val="0"/>
        <w:ind w:right="380"/>
        <w:jc w:val="left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BE75AF">
        <w:rPr>
          <w:rFonts w:eastAsia="宋体"/>
          <w:kern w:val="1"/>
          <w:sz w:val="21"/>
          <w:szCs w:val="21"/>
        </w:rPr>
        <w:t>ret</w:t>
      </w:r>
      <w:proofErr w:type="gramEnd"/>
      <w:r w:rsidRPr="00BE75AF">
        <w:rPr>
          <w:rFonts w:eastAsia="宋体"/>
          <w:kern w:val="1"/>
          <w:sz w:val="21"/>
          <w:szCs w:val="21"/>
        </w:rPr>
        <w:t>": 0,</w:t>
      </w:r>
    </w:p>
    <w:p w14:paraId="66E7427F" w14:textId="77777777" w:rsidR="00BE75AF" w:rsidRPr="00BE75AF" w:rsidRDefault="00BE75AF" w:rsidP="00BE75AF">
      <w:pPr>
        <w:autoSpaceDE w:val="0"/>
        <w:autoSpaceDN w:val="0"/>
        <w:adjustRightInd w:val="0"/>
        <w:ind w:right="380"/>
        <w:jc w:val="left"/>
        <w:rPr>
          <w:rFonts w:eastAsia="宋体"/>
          <w:kern w:val="1"/>
          <w:sz w:val="21"/>
          <w:szCs w:val="21"/>
        </w:rPr>
      </w:pPr>
      <w:r w:rsidRPr="00BE75AF">
        <w:rPr>
          <w:rFonts w:eastAsia="宋体" w:hint="eastAsia"/>
          <w:kern w:val="1"/>
          <w:sz w:val="21"/>
          <w:szCs w:val="21"/>
        </w:rPr>
        <w:t xml:space="preserve">    "msg": "</w:t>
      </w:r>
      <w:r w:rsidRPr="00BE75AF">
        <w:rPr>
          <w:rFonts w:eastAsia="宋体" w:hint="eastAsia"/>
          <w:kern w:val="1"/>
          <w:sz w:val="21"/>
          <w:szCs w:val="21"/>
        </w:rPr>
        <w:t>成功</w:t>
      </w:r>
      <w:r w:rsidRPr="00BE75AF">
        <w:rPr>
          <w:rFonts w:eastAsia="宋体" w:hint="eastAsia"/>
          <w:kern w:val="1"/>
          <w:sz w:val="21"/>
          <w:szCs w:val="21"/>
        </w:rPr>
        <w:t>",</w:t>
      </w:r>
    </w:p>
    <w:p w14:paraId="50EEFCF2" w14:textId="77777777" w:rsidR="00BE75AF" w:rsidRPr="00BE75AF" w:rsidRDefault="00BE75AF" w:rsidP="00BE75AF">
      <w:pPr>
        <w:autoSpaceDE w:val="0"/>
        <w:autoSpaceDN w:val="0"/>
        <w:adjustRightInd w:val="0"/>
        <w:ind w:right="380"/>
        <w:jc w:val="left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BE75AF">
        <w:rPr>
          <w:rFonts w:eastAsia="宋体"/>
          <w:kern w:val="1"/>
          <w:sz w:val="21"/>
          <w:szCs w:val="21"/>
        </w:rPr>
        <w:t>userInfo</w:t>
      </w:r>
      <w:proofErr w:type="gramEnd"/>
      <w:r w:rsidRPr="00BE75AF">
        <w:rPr>
          <w:rFonts w:eastAsia="宋体"/>
          <w:kern w:val="1"/>
          <w:sz w:val="21"/>
          <w:szCs w:val="21"/>
        </w:rPr>
        <w:t>": {</w:t>
      </w:r>
    </w:p>
    <w:p w14:paraId="7B6AAA0D" w14:textId="77777777" w:rsidR="00BE75AF" w:rsidRPr="00BE75AF" w:rsidRDefault="00BE75AF" w:rsidP="00BE75AF">
      <w:pPr>
        <w:autoSpaceDE w:val="0"/>
        <w:autoSpaceDN w:val="0"/>
        <w:adjustRightInd w:val="0"/>
        <w:ind w:right="380"/>
        <w:jc w:val="left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    " </w:t>
      </w:r>
      <w:proofErr w:type="gramStart"/>
      <w:r w:rsidRPr="00BE75AF">
        <w:rPr>
          <w:rFonts w:eastAsia="宋体"/>
          <w:kern w:val="1"/>
          <w:sz w:val="21"/>
          <w:szCs w:val="21"/>
        </w:rPr>
        <w:t>userId</w:t>
      </w:r>
      <w:proofErr w:type="gramEnd"/>
      <w:r w:rsidRPr="00BE75AF">
        <w:rPr>
          <w:rFonts w:eastAsia="宋体"/>
          <w:kern w:val="1"/>
          <w:sz w:val="21"/>
          <w:szCs w:val="21"/>
        </w:rPr>
        <w:t xml:space="preserve"> ": 10000,</w:t>
      </w:r>
    </w:p>
    <w:p w14:paraId="460AA245" w14:textId="77777777" w:rsidR="00BE75AF" w:rsidRPr="00BE75AF" w:rsidRDefault="00BE75AF" w:rsidP="00BE75AF">
      <w:pPr>
        <w:autoSpaceDE w:val="0"/>
        <w:autoSpaceDN w:val="0"/>
        <w:adjustRightInd w:val="0"/>
        <w:ind w:right="380"/>
        <w:jc w:val="left"/>
        <w:rPr>
          <w:rFonts w:eastAsia="宋体"/>
          <w:kern w:val="1"/>
          <w:sz w:val="21"/>
          <w:szCs w:val="21"/>
        </w:rPr>
      </w:pPr>
      <w:r w:rsidRPr="00BE75AF">
        <w:rPr>
          <w:rFonts w:eastAsia="宋体" w:hint="eastAsia"/>
          <w:kern w:val="1"/>
          <w:sz w:val="21"/>
          <w:szCs w:val="21"/>
        </w:rPr>
        <w:t xml:space="preserve">        " userName ": "</w:t>
      </w:r>
      <w:r w:rsidRPr="00BE75AF">
        <w:rPr>
          <w:rFonts w:eastAsia="宋体" w:hint="eastAsia"/>
          <w:kern w:val="1"/>
          <w:sz w:val="21"/>
          <w:szCs w:val="21"/>
        </w:rPr>
        <w:t>用户</w:t>
      </w:r>
      <w:r w:rsidRPr="00BE75AF">
        <w:rPr>
          <w:rFonts w:eastAsia="宋体" w:hint="eastAsia"/>
          <w:kern w:val="1"/>
          <w:sz w:val="21"/>
          <w:szCs w:val="21"/>
        </w:rPr>
        <w:t>",</w:t>
      </w:r>
    </w:p>
    <w:p w14:paraId="20FFFA20" w14:textId="77777777" w:rsidR="00BE75AF" w:rsidRPr="00BE75AF" w:rsidRDefault="00BE75AF" w:rsidP="00BE75AF">
      <w:pPr>
        <w:autoSpaceDE w:val="0"/>
        <w:autoSpaceDN w:val="0"/>
        <w:adjustRightInd w:val="0"/>
        <w:ind w:right="380"/>
        <w:jc w:val="left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    " </w:t>
      </w:r>
      <w:proofErr w:type="gramStart"/>
      <w:r w:rsidRPr="00BE75AF">
        <w:rPr>
          <w:rFonts w:eastAsia="宋体"/>
          <w:kern w:val="1"/>
          <w:sz w:val="21"/>
          <w:szCs w:val="21"/>
        </w:rPr>
        <w:t>token</w:t>
      </w:r>
      <w:proofErr w:type="gramEnd"/>
      <w:r w:rsidRPr="00BE75AF">
        <w:rPr>
          <w:rFonts w:eastAsia="宋体"/>
          <w:kern w:val="1"/>
          <w:sz w:val="21"/>
          <w:szCs w:val="21"/>
        </w:rPr>
        <w:t xml:space="preserve"> ": "1111-2222-3333"</w:t>
      </w:r>
    </w:p>
    <w:p w14:paraId="172B54ED" w14:textId="77777777" w:rsidR="00BE75AF" w:rsidRPr="00BE75AF" w:rsidRDefault="00BE75AF" w:rsidP="00BE75AF">
      <w:pPr>
        <w:autoSpaceDE w:val="0"/>
        <w:autoSpaceDN w:val="0"/>
        <w:adjustRightInd w:val="0"/>
        <w:ind w:right="380"/>
        <w:jc w:val="left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}</w:t>
      </w:r>
    </w:p>
    <w:p w14:paraId="0BB6E9D0" w14:textId="7465BD85" w:rsidR="002931AF" w:rsidRDefault="00BE75AF" w:rsidP="00BE75AF">
      <w:pPr>
        <w:autoSpaceDE w:val="0"/>
        <w:autoSpaceDN w:val="0"/>
        <w:adjustRightInd w:val="0"/>
        <w:ind w:right="380"/>
        <w:jc w:val="left"/>
        <w:rPr>
          <w:rFonts w:ascii="Calibri" w:eastAsia="宋体" w:hAnsi="Calibri" w:cs="Calibri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}</w:t>
      </w:r>
    </w:p>
    <w:p w14:paraId="03349580" w14:textId="77777777" w:rsidR="002931AF" w:rsidRDefault="002931AF" w:rsidP="002931AF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1358072D" w14:textId="77777777" w:rsidR="002931AF" w:rsidRDefault="002931AF" w:rsidP="002931AF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2931AF" w14:paraId="32D51F76" w14:textId="77777777" w:rsidTr="00321072">
        <w:tc>
          <w:tcPr>
            <w:tcW w:w="1668" w:type="dxa"/>
          </w:tcPr>
          <w:p w14:paraId="3317FB41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3A0EB60B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616A9E22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52416BE5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2931AF" w14:paraId="1BA2DDA8" w14:textId="77777777" w:rsidTr="00321072">
        <w:tc>
          <w:tcPr>
            <w:tcW w:w="1668" w:type="dxa"/>
          </w:tcPr>
          <w:p w14:paraId="3524C198" w14:textId="77777777" w:rsidR="002931AF" w:rsidRDefault="002931AF" w:rsidP="00321072">
            <w:pPr>
              <w:jc w:val="left"/>
            </w:pPr>
            <w:proofErr w:type="gramStart"/>
            <w:ins w:id="26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5E23A1E2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180647C0" w14:textId="77777777" w:rsidR="002931AF" w:rsidRDefault="002931AF" w:rsidP="00321072">
            <w:pPr>
              <w:jc w:val="left"/>
            </w:pPr>
            <w:proofErr w:type="gramStart"/>
            <w:ins w:id="27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43FB52C3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结果（</w:t>
            </w:r>
            <w:ins w:id="28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表示此用户为未注册但是录入用户）</w:t>
            </w:r>
          </w:p>
        </w:tc>
      </w:tr>
      <w:tr w:rsidR="002931AF" w14:paraId="66AA4FBE" w14:textId="77777777" w:rsidTr="00321072">
        <w:tc>
          <w:tcPr>
            <w:tcW w:w="1668" w:type="dxa"/>
          </w:tcPr>
          <w:p w14:paraId="521E2F33" w14:textId="77777777" w:rsidR="002931AF" w:rsidRDefault="002931AF" w:rsidP="00321072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6B05A811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530D8DA2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49FF6AA0" w14:textId="2C760F42" w:rsidR="002931AF" w:rsidRDefault="00BB17FE" w:rsidP="00321072">
            <w:pPr>
              <w:jc w:val="left"/>
            </w:pPr>
            <w:r>
              <w:rPr>
                <w:rFonts w:hint="eastAsia"/>
              </w:rPr>
              <w:t>相关描述，</w:t>
            </w:r>
            <w:r w:rsidR="002931AF">
              <w:rPr>
                <w:rFonts w:hint="eastAsia"/>
              </w:rPr>
              <w:t>失败后的提示</w:t>
            </w:r>
          </w:p>
        </w:tc>
      </w:tr>
      <w:tr w:rsidR="002931AF" w14:paraId="687E11E1" w14:textId="77777777" w:rsidTr="00321072">
        <w:tc>
          <w:tcPr>
            <w:tcW w:w="8522" w:type="dxa"/>
            <w:gridSpan w:val="4"/>
          </w:tcPr>
          <w:p w14:paraId="2EC22123" w14:textId="306D236E" w:rsidR="002931AF" w:rsidRDefault="002931AF" w:rsidP="00321072">
            <w:pPr>
              <w:jc w:val="left"/>
            </w:pPr>
            <w:r>
              <w:rPr>
                <w:rFonts w:ascii="Calibri" w:eastAsia="宋体" w:hAnsi="Calibri" w:cs="Calibri" w:hint="eastAsia"/>
                <w:kern w:val="1"/>
                <w:sz w:val="21"/>
                <w:szCs w:val="21"/>
              </w:rPr>
              <w:t>userInfo</w:t>
            </w:r>
            <w:ins w:id="29" w:author="Shawn Wang" w:date="2014-05-07T13:55:00Z">
              <w:r w:rsidR="00D715BB">
                <w:rPr>
                  <w:rFonts w:hint="eastAsia"/>
                </w:rPr>
                <w:t>（</w:t>
              </w:r>
            </w:ins>
            <w:ins w:id="30" w:author="Shawn Wang" w:date="2014-05-07T13:46:00Z">
              <w:r w:rsidR="00D715BB">
                <w:rPr>
                  <w:rFonts w:hint="eastAsia"/>
                </w:rPr>
                <w:t>返回</w:t>
              </w:r>
            </w:ins>
            <w:r w:rsidR="00D715BB">
              <w:rPr>
                <w:rFonts w:hint="eastAsia"/>
              </w:rPr>
              <w:t>用户</w:t>
            </w:r>
            <w:ins w:id="31" w:author="Shawn Wang" w:date="2014-05-07T13:55:00Z">
              <w:r w:rsidR="00D715BB">
                <w:t>对象</w:t>
              </w:r>
              <w:r w:rsidR="00D715BB">
                <w:rPr>
                  <w:rFonts w:hint="eastAsia"/>
                </w:rPr>
                <w:t>）</w:t>
              </w:r>
            </w:ins>
            <w:r w:rsidR="00D715BB">
              <w:rPr>
                <w:rFonts w:hint="eastAsia"/>
              </w:rPr>
              <w:t>用户</w:t>
            </w:r>
            <w:ins w:id="32" w:author="Shawn Wang" w:date="2014-05-07T13:56:00Z">
              <w:r w:rsidR="00D715BB">
                <w:t>数据格式如下</w:t>
              </w:r>
            </w:ins>
          </w:p>
        </w:tc>
      </w:tr>
      <w:tr w:rsidR="002931AF" w14:paraId="0ADB630E" w14:textId="77777777" w:rsidTr="00321072">
        <w:tc>
          <w:tcPr>
            <w:tcW w:w="1668" w:type="dxa"/>
          </w:tcPr>
          <w:p w14:paraId="4780E098" w14:textId="77777777" w:rsidR="002931AF" w:rsidRDefault="002931AF" w:rsidP="00321072">
            <w:pPr>
              <w:jc w:val="left"/>
            </w:pPr>
            <w:proofErr w:type="gramStart"/>
            <w:r>
              <w:rPr>
                <w:rFonts w:hint="eastAsia"/>
              </w:rPr>
              <w:t>user</w:t>
            </w:r>
            <w:ins w:id="33" w:author="Shawn Wang" w:date="2014-05-07T13:57:00Z">
              <w:r>
                <w:t>I</w:t>
              </w:r>
            </w:ins>
            <w:r>
              <w:rPr>
                <w:rFonts w:hint="eastAsia"/>
              </w:rPr>
              <w:t>d</w:t>
            </w:r>
            <w:proofErr w:type="gramEnd"/>
          </w:p>
        </w:tc>
        <w:tc>
          <w:tcPr>
            <w:tcW w:w="708" w:type="dxa"/>
          </w:tcPr>
          <w:p w14:paraId="36350AB9" w14:textId="77777777" w:rsidR="002931AF" w:rsidRDefault="002931AF" w:rsidP="00321072">
            <w:pPr>
              <w:jc w:val="left"/>
            </w:pPr>
            <w:ins w:id="34" w:author="Shawn Wang" w:date="2014-05-07T13:56:00Z">
              <w:r>
                <w:rPr>
                  <w:rFonts w:hint="eastAsia"/>
                </w:rPr>
                <w:t>√</w:t>
              </w:r>
            </w:ins>
          </w:p>
        </w:tc>
        <w:tc>
          <w:tcPr>
            <w:tcW w:w="1134" w:type="dxa"/>
          </w:tcPr>
          <w:p w14:paraId="2BE93D71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2DE6D08C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931AF" w14:paraId="3451A285" w14:textId="77777777" w:rsidTr="00321072">
        <w:tc>
          <w:tcPr>
            <w:tcW w:w="1668" w:type="dxa"/>
          </w:tcPr>
          <w:p w14:paraId="1D73BB8C" w14:textId="77777777" w:rsidR="002931AF" w:rsidRDefault="002931AF" w:rsidP="00321072">
            <w:pPr>
              <w:jc w:val="left"/>
            </w:pPr>
            <w:proofErr w:type="gramStart"/>
            <w:r>
              <w:rPr>
                <w:rFonts w:ascii="Calibri" w:eastAsia="宋体" w:hAnsi="Calibri" w:cs="Calibri"/>
                <w:sz w:val="21"/>
                <w:szCs w:val="21"/>
              </w:rPr>
              <w:t>userName</w:t>
            </w:r>
            <w:proofErr w:type="gramEnd"/>
          </w:p>
        </w:tc>
        <w:tc>
          <w:tcPr>
            <w:tcW w:w="708" w:type="dxa"/>
          </w:tcPr>
          <w:p w14:paraId="7BEEAAD2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0E1C26A4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690307DD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用户昵称</w:t>
            </w:r>
          </w:p>
        </w:tc>
      </w:tr>
      <w:tr w:rsidR="002931AF" w14:paraId="683D5B6D" w14:textId="77777777" w:rsidTr="00321072">
        <w:tc>
          <w:tcPr>
            <w:tcW w:w="1668" w:type="dxa"/>
          </w:tcPr>
          <w:p w14:paraId="3AD49E1C" w14:textId="77777777" w:rsidR="002931AF" w:rsidRDefault="002931AF" w:rsidP="00321072">
            <w:pPr>
              <w:jc w:val="left"/>
            </w:pPr>
            <w:proofErr w:type="gramStart"/>
            <w:r>
              <w:rPr>
                <w:rFonts w:ascii="Calibri" w:eastAsia="宋体" w:hAnsi="Calibri" w:cs="Calibri" w:hint="eastAsia"/>
                <w:sz w:val="21"/>
                <w:szCs w:val="21"/>
              </w:rPr>
              <w:t>token</w:t>
            </w:r>
            <w:proofErr w:type="gramEnd"/>
          </w:p>
        </w:tc>
        <w:tc>
          <w:tcPr>
            <w:tcW w:w="708" w:type="dxa"/>
          </w:tcPr>
          <w:p w14:paraId="09C27131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037D1030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6FE2BB6E" w14:textId="77777777" w:rsidR="002931AF" w:rsidRDefault="002931AF" w:rsidP="00321072">
            <w:pPr>
              <w:jc w:val="left"/>
            </w:pPr>
            <w:r>
              <w:rPr>
                <w:rFonts w:hint="eastAsia"/>
              </w:rPr>
              <w:t>用户唯一标识</w:t>
            </w:r>
          </w:p>
        </w:tc>
      </w:tr>
    </w:tbl>
    <w:p w14:paraId="794F0134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66EE338E" w14:textId="77777777" w:rsidR="000C7CC4" w:rsidRDefault="000C7CC4" w:rsidP="000C7CC4">
      <w:pPr>
        <w:autoSpaceDE w:val="0"/>
        <w:autoSpaceDN w:val="0"/>
        <w:adjustRightInd w:val="0"/>
        <w:rPr>
          <w:rFonts w:ascii="Calibri" w:eastAsia="宋体" w:hAnsi="Calibri" w:cs="Calibri"/>
          <w:sz w:val="21"/>
          <w:szCs w:val="21"/>
        </w:rPr>
      </w:pPr>
    </w:p>
    <w:p w14:paraId="5B3CBE9A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0C8AB318" w14:textId="678AD8A4" w:rsidR="000C7CC4" w:rsidRDefault="009A35C8" w:rsidP="002F1511">
      <w:pPr>
        <w:pStyle w:val="3"/>
        <w:rPr>
          <w:rFonts w:ascii="Consolas" w:eastAsia="宋体" w:hAnsi="Consolas" w:cs="Consolas"/>
        </w:rPr>
      </w:pPr>
      <w:bookmarkStart w:id="35" w:name="_Toc273552413"/>
      <w:r>
        <w:rPr>
          <w:rFonts w:ascii="Calibri" w:cs="Calibri" w:hint="eastAsia"/>
        </w:rPr>
        <w:t>5</w:t>
      </w:r>
      <w:r w:rsidR="000C7CC4">
        <w:rPr>
          <w:rFonts w:ascii="Calibri" w:cs="Calibri"/>
        </w:rPr>
        <w:t>.</w:t>
      </w:r>
      <w:r w:rsidR="000C7CC4">
        <w:rPr>
          <w:rFonts w:hint="eastAsia"/>
        </w:rPr>
        <w:t>修改姓名头像接口</w:t>
      </w:r>
      <w:bookmarkEnd w:id="35"/>
      <w:r w:rsidR="000C7CC4">
        <w:tab/>
      </w:r>
    </w:p>
    <w:p w14:paraId="10535D07" w14:textId="505D3B6E" w:rsidR="009A35C8" w:rsidRDefault="009A35C8" w:rsidP="009A35C8">
      <w:pPr>
        <w:autoSpaceDE w:val="0"/>
        <w:autoSpaceDN w:val="0"/>
        <w:adjustRightInd w:val="0"/>
        <w:rPr>
          <w:rFonts w:ascii="宋体" w:cs="宋体"/>
        </w:rPr>
      </w:pPr>
      <w:r>
        <w:rPr>
          <w:rFonts w:ascii="Consolas" w:eastAsia="宋体" w:hAnsi="Consolas" w:cs="Consolas" w:hint="eastAsia"/>
        </w:rPr>
        <w:t>备注：</w:t>
      </w:r>
    </w:p>
    <w:p w14:paraId="692482DF" w14:textId="77777777" w:rsidR="009A35C8" w:rsidRDefault="009A35C8" w:rsidP="009A35C8">
      <w:pPr>
        <w:autoSpaceDE w:val="0"/>
        <w:autoSpaceDN w:val="0"/>
        <w:adjustRightInd w:val="0"/>
        <w:rPr>
          <w:rFonts w:ascii="宋体" w:cs="宋体"/>
        </w:rPr>
      </w:pPr>
    </w:p>
    <w:p w14:paraId="38BDA118" w14:textId="77777777" w:rsidR="009A35C8" w:rsidRDefault="009A35C8" w:rsidP="009A35C8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9A35C8" w14:paraId="5EABED11" w14:textId="77777777" w:rsidTr="00321072">
        <w:tc>
          <w:tcPr>
            <w:tcW w:w="2527" w:type="dxa"/>
          </w:tcPr>
          <w:p w14:paraId="5DD9E7C4" w14:textId="77777777" w:rsidR="009A35C8" w:rsidRDefault="009A35C8" w:rsidP="003210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0B9D2013" w14:textId="77777777" w:rsidR="009A35C8" w:rsidRDefault="009A35C8" w:rsidP="00321072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25E43286" w14:textId="77777777" w:rsidR="009A35C8" w:rsidRDefault="009A35C8" w:rsidP="00321072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3E730C4E" w14:textId="77777777" w:rsidR="009A35C8" w:rsidRDefault="009A35C8" w:rsidP="00321072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35C8" w14:paraId="23DF2422" w14:textId="77777777" w:rsidTr="00321072">
        <w:tc>
          <w:tcPr>
            <w:tcW w:w="2527" w:type="dxa"/>
          </w:tcPr>
          <w:p w14:paraId="04B29220" w14:textId="1CD8470A" w:rsidR="009A35C8" w:rsidRDefault="009A35C8" w:rsidP="00321072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avatar</w:t>
            </w:r>
            <w:proofErr w:type="gramEnd"/>
          </w:p>
        </w:tc>
        <w:tc>
          <w:tcPr>
            <w:tcW w:w="655" w:type="dxa"/>
          </w:tcPr>
          <w:p w14:paraId="519C8D25" w14:textId="225EE53B" w:rsidR="009A35C8" w:rsidRDefault="009A35C8" w:rsidP="00321072">
            <w:pPr>
              <w:jc w:val="left"/>
            </w:pPr>
          </w:p>
        </w:tc>
        <w:tc>
          <w:tcPr>
            <w:tcW w:w="1055" w:type="dxa"/>
          </w:tcPr>
          <w:p w14:paraId="7DDFB521" w14:textId="073F9543" w:rsidR="009A35C8" w:rsidRDefault="009A35C8" w:rsidP="00321072">
            <w:pPr>
              <w:jc w:val="left"/>
            </w:pPr>
            <w:r>
              <w:rPr>
                <w:rFonts w:hint="eastAsia"/>
              </w:rPr>
              <w:t>File</w:t>
            </w:r>
          </w:p>
        </w:tc>
        <w:tc>
          <w:tcPr>
            <w:tcW w:w="4285" w:type="dxa"/>
          </w:tcPr>
          <w:p w14:paraId="0A34BA63" w14:textId="41BEB1EC" w:rsidR="009A35C8" w:rsidRDefault="009A35C8" w:rsidP="00321072">
            <w:pPr>
              <w:jc w:val="left"/>
            </w:pPr>
            <w:r>
              <w:rPr>
                <w:rFonts w:hint="eastAsia"/>
              </w:rPr>
              <w:t>头像文件</w:t>
            </w:r>
          </w:p>
        </w:tc>
      </w:tr>
      <w:tr w:rsidR="009A35C8" w14:paraId="1133A9C5" w14:textId="77777777" w:rsidTr="00321072">
        <w:tc>
          <w:tcPr>
            <w:tcW w:w="2527" w:type="dxa"/>
          </w:tcPr>
          <w:p w14:paraId="427A00B9" w14:textId="7908C602" w:rsidR="009A35C8" w:rsidRDefault="009A35C8" w:rsidP="00321072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nickName</w:t>
            </w:r>
            <w:proofErr w:type="gramEnd"/>
          </w:p>
        </w:tc>
        <w:tc>
          <w:tcPr>
            <w:tcW w:w="655" w:type="dxa"/>
          </w:tcPr>
          <w:p w14:paraId="5D7A80E9" w14:textId="77777777" w:rsidR="009A35C8" w:rsidRDefault="009A35C8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3FB06454" w14:textId="77777777" w:rsidR="009A35C8" w:rsidRDefault="009A35C8" w:rsidP="00321072">
            <w:pPr>
              <w:jc w:val="left"/>
            </w:pPr>
            <w:proofErr w:type="gramStart"/>
            <w:r>
              <w:rPr>
                <w:rFonts w:hint="eastAsia"/>
              </w:rPr>
              <w:t>int</w:t>
            </w:r>
            <w:proofErr w:type="gramEnd"/>
          </w:p>
        </w:tc>
        <w:tc>
          <w:tcPr>
            <w:tcW w:w="4285" w:type="dxa"/>
          </w:tcPr>
          <w:p w14:paraId="6D05C3C1" w14:textId="2D8CC713" w:rsidR="009A35C8" w:rsidRDefault="009A35C8" w:rsidP="00321072">
            <w:pPr>
              <w:jc w:val="left"/>
            </w:pPr>
            <w:r>
              <w:rPr>
                <w:rFonts w:hint="eastAsia"/>
              </w:rPr>
              <w:t>昵称</w:t>
            </w:r>
          </w:p>
        </w:tc>
      </w:tr>
    </w:tbl>
    <w:p w14:paraId="0604985A" w14:textId="77777777" w:rsidR="009A35C8" w:rsidRDefault="009A35C8" w:rsidP="009A35C8">
      <w:pPr>
        <w:jc w:val="left"/>
      </w:pPr>
    </w:p>
    <w:p w14:paraId="7955677E" w14:textId="77777777" w:rsidR="009A35C8" w:rsidRDefault="009A35C8" w:rsidP="009A35C8">
      <w:pPr>
        <w:jc w:val="left"/>
      </w:pPr>
      <w:r>
        <w:rPr>
          <w:rFonts w:hint="eastAsia"/>
        </w:rPr>
        <w:t>返回示例：</w:t>
      </w:r>
    </w:p>
    <w:p w14:paraId="31CFADCD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{</w:t>
      </w:r>
    </w:p>
    <w:p w14:paraId="074B5D01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BE75AF">
        <w:rPr>
          <w:rFonts w:eastAsia="宋体"/>
          <w:kern w:val="1"/>
          <w:sz w:val="21"/>
          <w:szCs w:val="21"/>
        </w:rPr>
        <w:t>ret</w:t>
      </w:r>
      <w:proofErr w:type="gramEnd"/>
      <w:r w:rsidRPr="00BE75AF">
        <w:rPr>
          <w:rFonts w:eastAsia="宋体"/>
          <w:kern w:val="1"/>
          <w:sz w:val="21"/>
          <w:szCs w:val="21"/>
        </w:rPr>
        <w:t>": 0,</w:t>
      </w:r>
    </w:p>
    <w:p w14:paraId="713BA66F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 w:hint="eastAsia"/>
          <w:kern w:val="1"/>
          <w:sz w:val="21"/>
          <w:szCs w:val="21"/>
        </w:rPr>
        <w:t xml:space="preserve">    "msg": "</w:t>
      </w:r>
      <w:r w:rsidRPr="00BE75AF">
        <w:rPr>
          <w:rFonts w:eastAsia="宋体" w:hint="eastAsia"/>
          <w:kern w:val="1"/>
          <w:sz w:val="21"/>
          <w:szCs w:val="21"/>
        </w:rPr>
        <w:t>成功</w:t>
      </w:r>
      <w:r w:rsidRPr="00BE75AF">
        <w:rPr>
          <w:rFonts w:eastAsia="宋体" w:hint="eastAsia"/>
          <w:kern w:val="1"/>
          <w:sz w:val="21"/>
          <w:szCs w:val="21"/>
        </w:rPr>
        <w:t>"</w:t>
      </w:r>
    </w:p>
    <w:p w14:paraId="7A16E630" w14:textId="186CDD93" w:rsidR="009A35C8" w:rsidRDefault="00BE75AF" w:rsidP="00BE75AF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}</w:t>
      </w:r>
    </w:p>
    <w:p w14:paraId="5B89ABC8" w14:textId="77777777" w:rsidR="009A35C8" w:rsidRDefault="009A35C8" w:rsidP="009A35C8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9A35C8" w14:paraId="45801C3C" w14:textId="77777777" w:rsidTr="00321072">
        <w:tc>
          <w:tcPr>
            <w:tcW w:w="1668" w:type="dxa"/>
          </w:tcPr>
          <w:p w14:paraId="4B900AAC" w14:textId="77777777" w:rsidR="009A35C8" w:rsidRDefault="009A35C8" w:rsidP="003210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6FF63B5A" w14:textId="77777777" w:rsidR="009A35C8" w:rsidRDefault="009A35C8" w:rsidP="00321072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544FE7DA" w14:textId="77777777" w:rsidR="009A35C8" w:rsidRDefault="009A35C8" w:rsidP="00321072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187E6F4A" w14:textId="77777777" w:rsidR="009A35C8" w:rsidRDefault="009A35C8" w:rsidP="00321072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A35C8" w14:paraId="5D10C794" w14:textId="77777777" w:rsidTr="00321072">
        <w:tc>
          <w:tcPr>
            <w:tcW w:w="1668" w:type="dxa"/>
          </w:tcPr>
          <w:p w14:paraId="5EC80608" w14:textId="77777777" w:rsidR="009A35C8" w:rsidRDefault="009A35C8" w:rsidP="00321072">
            <w:pPr>
              <w:jc w:val="left"/>
            </w:pPr>
            <w:proofErr w:type="gramStart"/>
            <w:ins w:id="36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3A9C51C0" w14:textId="77777777" w:rsidR="009A35C8" w:rsidRDefault="009A35C8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19F8FB5C" w14:textId="77777777" w:rsidR="009A35C8" w:rsidRDefault="009A35C8" w:rsidP="00321072">
            <w:pPr>
              <w:jc w:val="left"/>
            </w:pPr>
            <w:proofErr w:type="gramStart"/>
            <w:ins w:id="37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7FCFAC45" w14:textId="77777777" w:rsidR="009A35C8" w:rsidRDefault="009A35C8" w:rsidP="00321072">
            <w:pPr>
              <w:jc w:val="left"/>
            </w:pPr>
            <w:r>
              <w:rPr>
                <w:rFonts w:hint="eastAsia"/>
              </w:rPr>
              <w:t>结果（</w:t>
            </w:r>
            <w:ins w:id="38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9A35C8" w14:paraId="674C49D9" w14:textId="77777777" w:rsidTr="00321072">
        <w:tc>
          <w:tcPr>
            <w:tcW w:w="1668" w:type="dxa"/>
          </w:tcPr>
          <w:p w14:paraId="67C563FC" w14:textId="77777777" w:rsidR="009A35C8" w:rsidRDefault="009A35C8" w:rsidP="00321072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1A99B7FB" w14:textId="77777777" w:rsidR="009A35C8" w:rsidRDefault="009A35C8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1633CE36" w14:textId="77777777" w:rsidR="009A35C8" w:rsidRDefault="009A35C8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5C7A9FAB" w14:textId="3CE1175B" w:rsidR="009A35C8" w:rsidRDefault="00BB17FE" w:rsidP="00321072">
            <w:pPr>
              <w:jc w:val="left"/>
            </w:pPr>
            <w:r>
              <w:rPr>
                <w:rFonts w:hint="eastAsia"/>
              </w:rPr>
              <w:t>相关描述，</w:t>
            </w:r>
            <w:r w:rsidR="009A35C8">
              <w:rPr>
                <w:rFonts w:hint="eastAsia"/>
              </w:rPr>
              <w:t>失败后的提示</w:t>
            </w:r>
          </w:p>
        </w:tc>
      </w:tr>
    </w:tbl>
    <w:p w14:paraId="0850B6A0" w14:textId="77777777" w:rsidR="000C7CC4" w:rsidRDefault="000C7CC4" w:rsidP="000C7CC4">
      <w:pPr>
        <w:autoSpaceDE w:val="0"/>
        <w:autoSpaceDN w:val="0"/>
        <w:adjustRightInd w:val="0"/>
        <w:rPr>
          <w:rFonts w:ascii="Calibri" w:eastAsia="Heiti SC Light" w:hAnsi="Calibri" w:cs="Calibri"/>
          <w:sz w:val="21"/>
          <w:szCs w:val="21"/>
        </w:rPr>
      </w:pPr>
    </w:p>
    <w:p w14:paraId="467F3091" w14:textId="77777777" w:rsidR="007543A1" w:rsidRDefault="007543A1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1B7AC05D" w14:textId="2662CB3E" w:rsidR="000C7CC4" w:rsidRDefault="007543A1" w:rsidP="007543A1">
      <w:pPr>
        <w:pStyle w:val="3"/>
      </w:pPr>
      <w:bookmarkStart w:id="39" w:name="_Toc273552414"/>
      <w:r>
        <w:rPr>
          <w:rFonts w:ascii="Calibri" w:cs="Calibri" w:hint="eastAsia"/>
        </w:rPr>
        <w:t>6</w:t>
      </w:r>
      <w:r w:rsidR="000C7CC4">
        <w:rPr>
          <w:rFonts w:ascii="Calibri" w:cs="Calibri"/>
        </w:rPr>
        <w:t>.</w:t>
      </w:r>
      <w:r w:rsidR="000C7CC4">
        <w:rPr>
          <w:rFonts w:hint="eastAsia"/>
        </w:rPr>
        <w:t>修改密码</w:t>
      </w:r>
      <w:bookmarkEnd w:id="39"/>
      <w:r w:rsidR="000C7CC4">
        <w:tab/>
      </w:r>
      <w:r w:rsidR="000C7CC4">
        <w:tab/>
      </w:r>
    </w:p>
    <w:p w14:paraId="371BD38E" w14:textId="77777777" w:rsidR="007543A1" w:rsidRDefault="007543A1" w:rsidP="007543A1">
      <w:pPr>
        <w:autoSpaceDE w:val="0"/>
        <w:autoSpaceDN w:val="0"/>
        <w:adjustRightInd w:val="0"/>
        <w:rPr>
          <w:rFonts w:ascii="宋体" w:cs="宋体"/>
        </w:rPr>
      </w:pPr>
      <w:r>
        <w:rPr>
          <w:rFonts w:ascii="Consolas" w:eastAsia="宋体" w:hAnsi="Consolas" w:cs="Consolas" w:hint="eastAsia"/>
        </w:rPr>
        <w:t>备注：</w:t>
      </w:r>
    </w:p>
    <w:p w14:paraId="418FB3BF" w14:textId="77777777" w:rsidR="007543A1" w:rsidRDefault="007543A1" w:rsidP="007543A1">
      <w:pPr>
        <w:autoSpaceDE w:val="0"/>
        <w:autoSpaceDN w:val="0"/>
        <w:adjustRightInd w:val="0"/>
        <w:rPr>
          <w:rFonts w:ascii="宋体" w:cs="宋体"/>
        </w:rPr>
      </w:pPr>
    </w:p>
    <w:p w14:paraId="40EF72F7" w14:textId="77777777" w:rsidR="007543A1" w:rsidRDefault="007543A1" w:rsidP="007543A1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7543A1" w14:paraId="2FF80043" w14:textId="77777777" w:rsidTr="00321072">
        <w:tc>
          <w:tcPr>
            <w:tcW w:w="2527" w:type="dxa"/>
          </w:tcPr>
          <w:p w14:paraId="3D1A39A2" w14:textId="77777777" w:rsidR="007543A1" w:rsidRDefault="007543A1" w:rsidP="003210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3221D5C4" w14:textId="77777777" w:rsidR="007543A1" w:rsidRDefault="007543A1" w:rsidP="00321072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571298D8" w14:textId="77777777" w:rsidR="007543A1" w:rsidRDefault="007543A1" w:rsidP="00321072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7F7E6BBC" w14:textId="77777777" w:rsidR="007543A1" w:rsidRDefault="007543A1" w:rsidP="00321072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7543A1" w14:paraId="5A263DE8" w14:textId="77777777" w:rsidTr="00321072">
        <w:tc>
          <w:tcPr>
            <w:tcW w:w="2527" w:type="dxa"/>
          </w:tcPr>
          <w:p w14:paraId="582ED2A5" w14:textId="54CC5290" w:rsidR="007543A1" w:rsidRDefault="007543A1" w:rsidP="00321072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oldPassword</w:t>
            </w:r>
            <w:proofErr w:type="gramEnd"/>
          </w:p>
        </w:tc>
        <w:tc>
          <w:tcPr>
            <w:tcW w:w="655" w:type="dxa"/>
          </w:tcPr>
          <w:p w14:paraId="1753E8A6" w14:textId="21938C12" w:rsidR="007543A1" w:rsidRDefault="007543A1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0910E094" w14:textId="7D2B8981" w:rsidR="007543A1" w:rsidRDefault="007543A1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6784510D" w14:textId="3685F4A8" w:rsidR="007543A1" w:rsidRDefault="007543A1" w:rsidP="00321072">
            <w:pPr>
              <w:jc w:val="left"/>
            </w:pPr>
            <w:r>
              <w:rPr>
                <w:rFonts w:hint="eastAsia"/>
              </w:rPr>
              <w:t>原密码（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加密）</w:t>
            </w:r>
          </w:p>
        </w:tc>
      </w:tr>
      <w:tr w:rsidR="007543A1" w14:paraId="7C1027E3" w14:textId="77777777" w:rsidTr="00321072">
        <w:tc>
          <w:tcPr>
            <w:tcW w:w="2527" w:type="dxa"/>
          </w:tcPr>
          <w:p w14:paraId="0821D37D" w14:textId="110E5BCB" w:rsidR="007543A1" w:rsidRDefault="007543A1" w:rsidP="00321072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newPassword</w:t>
            </w:r>
            <w:proofErr w:type="gramEnd"/>
          </w:p>
        </w:tc>
        <w:tc>
          <w:tcPr>
            <w:tcW w:w="655" w:type="dxa"/>
          </w:tcPr>
          <w:p w14:paraId="14BB0C99" w14:textId="77777777" w:rsidR="007543A1" w:rsidRDefault="007543A1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66DF072C" w14:textId="361C525C" w:rsidR="007543A1" w:rsidRDefault="007543A1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152308AA" w14:textId="38F0D08C" w:rsidR="007543A1" w:rsidRDefault="007543A1" w:rsidP="00321072">
            <w:pPr>
              <w:jc w:val="left"/>
            </w:pPr>
            <w:r>
              <w:rPr>
                <w:rFonts w:hint="eastAsia"/>
              </w:rPr>
              <w:t>新密码（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加密）</w:t>
            </w:r>
          </w:p>
        </w:tc>
      </w:tr>
    </w:tbl>
    <w:p w14:paraId="12D73045" w14:textId="77777777" w:rsidR="007543A1" w:rsidRDefault="007543A1" w:rsidP="007543A1">
      <w:pPr>
        <w:jc w:val="left"/>
      </w:pPr>
    </w:p>
    <w:p w14:paraId="646383D5" w14:textId="77777777" w:rsidR="007543A1" w:rsidRDefault="007543A1" w:rsidP="007543A1">
      <w:pPr>
        <w:jc w:val="left"/>
      </w:pPr>
      <w:r>
        <w:rPr>
          <w:rFonts w:hint="eastAsia"/>
        </w:rPr>
        <w:t>返回示例：</w:t>
      </w:r>
    </w:p>
    <w:p w14:paraId="23452C3F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{</w:t>
      </w:r>
    </w:p>
    <w:p w14:paraId="2FBF3053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BE75AF">
        <w:rPr>
          <w:rFonts w:eastAsia="宋体"/>
          <w:kern w:val="1"/>
          <w:sz w:val="21"/>
          <w:szCs w:val="21"/>
        </w:rPr>
        <w:t>ret</w:t>
      </w:r>
      <w:proofErr w:type="gramEnd"/>
      <w:r w:rsidRPr="00BE75AF">
        <w:rPr>
          <w:rFonts w:eastAsia="宋体"/>
          <w:kern w:val="1"/>
          <w:sz w:val="21"/>
          <w:szCs w:val="21"/>
        </w:rPr>
        <w:t>": 0,</w:t>
      </w:r>
    </w:p>
    <w:p w14:paraId="54ADA5E9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 w:hint="eastAsia"/>
          <w:kern w:val="1"/>
          <w:sz w:val="21"/>
          <w:szCs w:val="21"/>
        </w:rPr>
        <w:t xml:space="preserve">    "msg": "</w:t>
      </w:r>
      <w:r w:rsidRPr="00BE75AF">
        <w:rPr>
          <w:rFonts w:eastAsia="宋体" w:hint="eastAsia"/>
          <w:kern w:val="1"/>
          <w:sz w:val="21"/>
          <w:szCs w:val="21"/>
        </w:rPr>
        <w:t>成功</w:t>
      </w:r>
      <w:r w:rsidRPr="00BE75AF">
        <w:rPr>
          <w:rFonts w:eastAsia="宋体" w:hint="eastAsia"/>
          <w:kern w:val="1"/>
          <w:sz w:val="21"/>
          <w:szCs w:val="21"/>
        </w:rPr>
        <w:t>"</w:t>
      </w:r>
    </w:p>
    <w:p w14:paraId="70A198EE" w14:textId="24C2B99B" w:rsidR="007543A1" w:rsidRDefault="00BE75AF" w:rsidP="00BE75AF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}</w:t>
      </w:r>
    </w:p>
    <w:p w14:paraId="0274E417" w14:textId="77777777" w:rsidR="007543A1" w:rsidRDefault="007543A1" w:rsidP="007543A1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7543A1" w14:paraId="5EDC46C8" w14:textId="77777777" w:rsidTr="00321072">
        <w:tc>
          <w:tcPr>
            <w:tcW w:w="1668" w:type="dxa"/>
          </w:tcPr>
          <w:p w14:paraId="595F031F" w14:textId="77777777" w:rsidR="007543A1" w:rsidRDefault="007543A1" w:rsidP="003210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2D07A205" w14:textId="77777777" w:rsidR="007543A1" w:rsidRDefault="007543A1" w:rsidP="00321072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18DF578F" w14:textId="77777777" w:rsidR="007543A1" w:rsidRDefault="007543A1" w:rsidP="00321072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4B2ED633" w14:textId="77777777" w:rsidR="007543A1" w:rsidRDefault="007543A1" w:rsidP="00321072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7543A1" w14:paraId="20FF3407" w14:textId="77777777" w:rsidTr="00321072">
        <w:tc>
          <w:tcPr>
            <w:tcW w:w="1668" w:type="dxa"/>
          </w:tcPr>
          <w:p w14:paraId="439441D8" w14:textId="77777777" w:rsidR="007543A1" w:rsidRDefault="007543A1" w:rsidP="00321072">
            <w:pPr>
              <w:jc w:val="left"/>
            </w:pPr>
            <w:proofErr w:type="gramStart"/>
            <w:ins w:id="40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29AED77B" w14:textId="77777777" w:rsidR="007543A1" w:rsidRDefault="007543A1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338D659F" w14:textId="77777777" w:rsidR="007543A1" w:rsidRDefault="007543A1" w:rsidP="00321072">
            <w:pPr>
              <w:jc w:val="left"/>
            </w:pPr>
            <w:proofErr w:type="gramStart"/>
            <w:ins w:id="41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528059BB" w14:textId="77777777" w:rsidR="007543A1" w:rsidRDefault="007543A1" w:rsidP="00321072">
            <w:pPr>
              <w:jc w:val="left"/>
            </w:pPr>
            <w:r>
              <w:rPr>
                <w:rFonts w:hint="eastAsia"/>
              </w:rPr>
              <w:t>结果（</w:t>
            </w:r>
            <w:ins w:id="42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7543A1" w14:paraId="133D0524" w14:textId="77777777" w:rsidTr="00321072">
        <w:tc>
          <w:tcPr>
            <w:tcW w:w="1668" w:type="dxa"/>
          </w:tcPr>
          <w:p w14:paraId="797BA2E4" w14:textId="77777777" w:rsidR="007543A1" w:rsidRDefault="007543A1" w:rsidP="00321072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1725076E" w14:textId="77777777" w:rsidR="007543A1" w:rsidRDefault="007543A1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029AD185" w14:textId="77777777" w:rsidR="007543A1" w:rsidRDefault="007543A1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08648488" w14:textId="24062DF5" w:rsidR="007543A1" w:rsidRDefault="00BB17FE" w:rsidP="00321072">
            <w:pPr>
              <w:jc w:val="left"/>
            </w:pPr>
            <w:r>
              <w:rPr>
                <w:rFonts w:hint="eastAsia"/>
              </w:rPr>
              <w:t>相关描述，</w:t>
            </w:r>
            <w:r w:rsidR="007543A1">
              <w:rPr>
                <w:rFonts w:hint="eastAsia"/>
              </w:rPr>
              <w:t>失败后的提示</w:t>
            </w:r>
          </w:p>
        </w:tc>
      </w:tr>
    </w:tbl>
    <w:p w14:paraId="26FAF53C" w14:textId="77777777" w:rsidR="007543A1" w:rsidRDefault="007543A1" w:rsidP="007543A1">
      <w:pPr>
        <w:autoSpaceDE w:val="0"/>
        <w:autoSpaceDN w:val="0"/>
        <w:adjustRightInd w:val="0"/>
        <w:rPr>
          <w:rFonts w:ascii="Calibri" w:eastAsia="Heiti SC Light" w:hAnsi="Calibri" w:cs="Calibri"/>
          <w:sz w:val="21"/>
          <w:szCs w:val="21"/>
        </w:rPr>
      </w:pPr>
    </w:p>
    <w:p w14:paraId="7A2A1A99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3C4B6B2D" w14:textId="58F60323" w:rsidR="000C7CC4" w:rsidRDefault="00A469E4" w:rsidP="00A469E4">
      <w:pPr>
        <w:pStyle w:val="3"/>
      </w:pPr>
      <w:bookmarkStart w:id="43" w:name="_Toc273552415"/>
      <w:r>
        <w:rPr>
          <w:rFonts w:ascii="Calibri" w:cs="Calibri" w:hint="eastAsia"/>
        </w:rPr>
        <w:t>7</w:t>
      </w:r>
      <w:r w:rsidR="000C7CC4">
        <w:rPr>
          <w:rFonts w:ascii="Calibri" w:cs="Calibri"/>
        </w:rPr>
        <w:t>.</w:t>
      </w:r>
      <w:r w:rsidR="000C7CC4">
        <w:rPr>
          <w:rFonts w:hint="eastAsia"/>
        </w:rPr>
        <w:t>重置密码</w:t>
      </w:r>
      <w:bookmarkEnd w:id="43"/>
    </w:p>
    <w:p w14:paraId="447004CD" w14:textId="71A4EB77" w:rsidR="00A469E4" w:rsidRDefault="00A469E4" w:rsidP="00A469E4">
      <w:pPr>
        <w:autoSpaceDE w:val="0"/>
        <w:autoSpaceDN w:val="0"/>
        <w:adjustRightInd w:val="0"/>
        <w:rPr>
          <w:rFonts w:ascii="宋体" w:cs="宋体"/>
        </w:rPr>
      </w:pPr>
      <w:r>
        <w:rPr>
          <w:rFonts w:ascii="Consolas" w:eastAsia="宋体" w:hAnsi="Consolas" w:cs="Consolas" w:hint="eastAsia"/>
        </w:rPr>
        <w:t>备注：</w:t>
      </w:r>
      <w:r>
        <w:rPr>
          <w:rFonts w:ascii="宋体" w:cs="宋体" w:hint="eastAsia"/>
        </w:rPr>
        <w:t>无</w:t>
      </w:r>
      <w:r>
        <w:t>token</w:t>
      </w:r>
    </w:p>
    <w:p w14:paraId="1875106E" w14:textId="77777777" w:rsidR="00A469E4" w:rsidRDefault="00A469E4" w:rsidP="00A469E4">
      <w:pPr>
        <w:autoSpaceDE w:val="0"/>
        <w:autoSpaceDN w:val="0"/>
        <w:adjustRightInd w:val="0"/>
        <w:rPr>
          <w:rFonts w:ascii="宋体" w:cs="宋体"/>
        </w:rPr>
      </w:pPr>
    </w:p>
    <w:p w14:paraId="5E040B46" w14:textId="77777777" w:rsidR="00A469E4" w:rsidRDefault="00A469E4" w:rsidP="00A469E4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A469E4" w14:paraId="13E8BAA7" w14:textId="77777777" w:rsidTr="00321072">
        <w:tc>
          <w:tcPr>
            <w:tcW w:w="2527" w:type="dxa"/>
          </w:tcPr>
          <w:p w14:paraId="5C3168ED" w14:textId="77777777" w:rsidR="00A469E4" w:rsidRDefault="00A469E4" w:rsidP="003210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6E932689" w14:textId="77777777" w:rsidR="00A469E4" w:rsidRDefault="00A469E4" w:rsidP="00321072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1E3A38D4" w14:textId="77777777" w:rsidR="00A469E4" w:rsidRDefault="00A469E4" w:rsidP="00321072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3AA2D596" w14:textId="77777777" w:rsidR="00A469E4" w:rsidRDefault="00A469E4" w:rsidP="00321072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321072" w14:paraId="15E79E13" w14:textId="77777777" w:rsidTr="00321072">
        <w:tc>
          <w:tcPr>
            <w:tcW w:w="2527" w:type="dxa"/>
          </w:tcPr>
          <w:p w14:paraId="274ABD5E" w14:textId="6EF33533" w:rsidR="00321072" w:rsidRDefault="00321072" w:rsidP="00321072">
            <w:pPr>
              <w:jc w:val="left"/>
            </w:pPr>
            <w:proofErr w:type="gramStart"/>
            <w:r w:rsidRPr="00D67133">
              <w:t>account</w:t>
            </w:r>
            <w:proofErr w:type="gramEnd"/>
          </w:p>
        </w:tc>
        <w:tc>
          <w:tcPr>
            <w:tcW w:w="655" w:type="dxa"/>
          </w:tcPr>
          <w:p w14:paraId="794F7492" w14:textId="034CEA14" w:rsidR="00321072" w:rsidRDefault="00321072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7837F26E" w14:textId="38BCC12E" w:rsidR="00321072" w:rsidRDefault="00321072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155C6DA9" w14:textId="3C4BD93B" w:rsidR="00321072" w:rsidRDefault="00321072" w:rsidP="00321072">
            <w:pPr>
              <w:jc w:val="left"/>
            </w:pPr>
            <w:r>
              <w:rPr>
                <w:rFonts w:hint="eastAsia"/>
              </w:rPr>
              <w:t>登录名</w:t>
            </w:r>
          </w:p>
        </w:tc>
      </w:tr>
      <w:tr w:rsidR="00321072" w14:paraId="1A18CF0E" w14:textId="77777777" w:rsidTr="00321072">
        <w:tc>
          <w:tcPr>
            <w:tcW w:w="2527" w:type="dxa"/>
          </w:tcPr>
          <w:p w14:paraId="624D665E" w14:textId="6699AD44" w:rsidR="00321072" w:rsidRDefault="00321072" w:rsidP="00321072">
            <w:pPr>
              <w:jc w:val="left"/>
            </w:pPr>
            <w:proofErr w:type="gramStart"/>
            <w:r>
              <w:rPr>
                <w:rFonts w:hint="eastAsia"/>
              </w:rPr>
              <w:t>password</w:t>
            </w:r>
            <w:proofErr w:type="gramEnd"/>
          </w:p>
        </w:tc>
        <w:tc>
          <w:tcPr>
            <w:tcW w:w="655" w:type="dxa"/>
          </w:tcPr>
          <w:p w14:paraId="4E5D0BD9" w14:textId="76C2619E" w:rsidR="00321072" w:rsidRDefault="00321072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629C6CA8" w14:textId="08FE00A8" w:rsidR="00321072" w:rsidRDefault="00321072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2601474B" w14:textId="2F1D2F8B" w:rsidR="00321072" w:rsidRDefault="00321072" w:rsidP="00321072">
            <w:pPr>
              <w:jc w:val="left"/>
            </w:pPr>
            <w:r>
              <w:rPr>
                <w:rFonts w:hint="eastAsia"/>
              </w:rPr>
              <w:t>密码（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加密）</w:t>
            </w:r>
          </w:p>
        </w:tc>
      </w:tr>
      <w:tr w:rsidR="00E27C13" w14:paraId="37EB0923" w14:textId="77777777" w:rsidTr="00321072">
        <w:tc>
          <w:tcPr>
            <w:tcW w:w="2527" w:type="dxa"/>
          </w:tcPr>
          <w:p w14:paraId="44CC1883" w14:textId="149B0F18" w:rsidR="00E27C13" w:rsidRDefault="00E27C13" w:rsidP="00321072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smsCode</w:t>
            </w:r>
            <w:proofErr w:type="gramEnd"/>
          </w:p>
        </w:tc>
        <w:tc>
          <w:tcPr>
            <w:tcW w:w="655" w:type="dxa"/>
          </w:tcPr>
          <w:p w14:paraId="64D53DEB" w14:textId="378C2B22" w:rsidR="00E27C13" w:rsidRDefault="00E27C13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63B54286" w14:textId="486035D3" w:rsidR="00E27C13" w:rsidRDefault="00E27C13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3BC60CEF" w14:textId="7C59EA91" w:rsidR="00E27C13" w:rsidRDefault="00E27C13" w:rsidP="00321072">
            <w:pPr>
              <w:jc w:val="left"/>
            </w:pPr>
            <w:r>
              <w:rPr>
                <w:rFonts w:hint="eastAsia"/>
              </w:rPr>
              <w:t>验证码</w:t>
            </w:r>
          </w:p>
        </w:tc>
      </w:tr>
    </w:tbl>
    <w:p w14:paraId="4ECA5529" w14:textId="77777777" w:rsidR="00A469E4" w:rsidRDefault="00A469E4" w:rsidP="00A469E4">
      <w:pPr>
        <w:jc w:val="left"/>
      </w:pPr>
    </w:p>
    <w:p w14:paraId="4331F0BE" w14:textId="77777777" w:rsidR="00A469E4" w:rsidRDefault="00A469E4" w:rsidP="00A469E4">
      <w:pPr>
        <w:jc w:val="left"/>
      </w:pPr>
      <w:r>
        <w:rPr>
          <w:rFonts w:hint="eastAsia"/>
        </w:rPr>
        <w:t>返回示例：</w:t>
      </w:r>
    </w:p>
    <w:p w14:paraId="319A8B4B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{</w:t>
      </w:r>
    </w:p>
    <w:p w14:paraId="10DE9198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BE75AF">
        <w:rPr>
          <w:rFonts w:eastAsia="宋体"/>
          <w:kern w:val="1"/>
          <w:sz w:val="21"/>
          <w:szCs w:val="21"/>
        </w:rPr>
        <w:t>ret</w:t>
      </w:r>
      <w:proofErr w:type="gramEnd"/>
      <w:r w:rsidRPr="00BE75AF">
        <w:rPr>
          <w:rFonts w:eastAsia="宋体"/>
          <w:kern w:val="1"/>
          <w:sz w:val="21"/>
          <w:szCs w:val="21"/>
        </w:rPr>
        <w:t>": 0,</w:t>
      </w:r>
    </w:p>
    <w:p w14:paraId="4584236C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 w:hint="eastAsia"/>
          <w:kern w:val="1"/>
          <w:sz w:val="21"/>
          <w:szCs w:val="21"/>
        </w:rPr>
        <w:t xml:space="preserve">    "msg": "</w:t>
      </w:r>
      <w:r w:rsidRPr="00BE75AF">
        <w:rPr>
          <w:rFonts w:eastAsia="宋体" w:hint="eastAsia"/>
          <w:kern w:val="1"/>
          <w:sz w:val="21"/>
          <w:szCs w:val="21"/>
        </w:rPr>
        <w:t>成功</w:t>
      </w:r>
      <w:r w:rsidRPr="00BE75AF">
        <w:rPr>
          <w:rFonts w:eastAsia="宋体" w:hint="eastAsia"/>
          <w:kern w:val="1"/>
          <w:sz w:val="21"/>
          <w:szCs w:val="21"/>
        </w:rPr>
        <w:t>"</w:t>
      </w:r>
    </w:p>
    <w:p w14:paraId="632F93F1" w14:textId="794FD0B4" w:rsidR="00A469E4" w:rsidRDefault="00BE75AF" w:rsidP="00BE75AF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}</w:t>
      </w:r>
    </w:p>
    <w:p w14:paraId="334B79D1" w14:textId="77777777" w:rsidR="00A469E4" w:rsidRDefault="00A469E4" w:rsidP="00A469E4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A469E4" w14:paraId="2FE5D962" w14:textId="77777777" w:rsidTr="00321072">
        <w:tc>
          <w:tcPr>
            <w:tcW w:w="1668" w:type="dxa"/>
          </w:tcPr>
          <w:p w14:paraId="718D04AA" w14:textId="77777777" w:rsidR="00A469E4" w:rsidRDefault="00A469E4" w:rsidP="003210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49F8E15F" w14:textId="77777777" w:rsidR="00A469E4" w:rsidRDefault="00A469E4" w:rsidP="00321072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6BEADDD7" w14:textId="77777777" w:rsidR="00A469E4" w:rsidRDefault="00A469E4" w:rsidP="00321072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2C4D6343" w14:textId="77777777" w:rsidR="00A469E4" w:rsidRDefault="00A469E4" w:rsidP="00321072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A469E4" w14:paraId="5FCB60D6" w14:textId="77777777" w:rsidTr="00321072">
        <w:tc>
          <w:tcPr>
            <w:tcW w:w="1668" w:type="dxa"/>
          </w:tcPr>
          <w:p w14:paraId="1FD1487D" w14:textId="77777777" w:rsidR="00A469E4" w:rsidRDefault="00A469E4" w:rsidP="00321072">
            <w:pPr>
              <w:jc w:val="left"/>
            </w:pPr>
            <w:proofErr w:type="gramStart"/>
            <w:ins w:id="44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3AD6AC9E" w14:textId="77777777" w:rsidR="00A469E4" w:rsidRDefault="00A469E4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58A8EEA2" w14:textId="77777777" w:rsidR="00A469E4" w:rsidRDefault="00A469E4" w:rsidP="00321072">
            <w:pPr>
              <w:jc w:val="left"/>
            </w:pPr>
            <w:proofErr w:type="gramStart"/>
            <w:ins w:id="45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63D79065" w14:textId="77777777" w:rsidR="00A469E4" w:rsidRDefault="00A469E4" w:rsidP="00321072">
            <w:pPr>
              <w:jc w:val="left"/>
            </w:pPr>
            <w:r>
              <w:rPr>
                <w:rFonts w:hint="eastAsia"/>
              </w:rPr>
              <w:t>结果（</w:t>
            </w:r>
            <w:ins w:id="46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A469E4" w14:paraId="097682B6" w14:textId="77777777" w:rsidTr="00321072">
        <w:tc>
          <w:tcPr>
            <w:tcW w:w="1668" w:type="dxa"/>
          </w:tcPr>
          <w:p w14:paraId="184ECC09" w14:textId="77777777" w:rsidR="00A469E4" w:rsidRDefault="00A469E4" w:rsidP="00321072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21F62407" w14:textId="77777777" w:rsidR="00A469E4" w:rsidRDefault="00A469E4" w:rsidP="00321072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7AD0E134" w14:textId="77777777" w:rsidR="00A469E4" w:rsidRDefault="00A469E4" w:rsidP="0032107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3A5C7EBA" w14:textId="6242390A" w:rsidR="00A469E4" w:rsidRDefault="00BB17FE" w:rsidP="00321072">
            <w:pPr>
              <w:jc w:val="left"/>
            </w:pPr>
            <w:r>
              <w:rPr>
                <w:rFonts w:hint="eastAsia"/>
              </w:rPr>
              <w:t>相关描述，</w:t>
            </w:r>
            <w:r w:rsidR="00A469E4">
              <w:rPr>
                <w:rFonts w:hint="eastAsia"/>
              </w:rPr>
              <w:t>失败后的提示</w:t>
            </w:r>
          </w:p>
        </w:tc>
      </w:tr>
    </w:tbl>
    <w:p w14:paraId="22812B21" w14:textId="77777777" w:rsidR="00A469E4" w:rsidRDefault="00A469E4" w:rsidP="00A469E4">
      <w:pPr>
        <w:autoSpaceDE w:val="0"/>
        <w:autoSpaceDN w:val="0"/>
        <w:adjustRightInd w:val="0"/>
        <w:rPr>
          <w:rFonts w:ascii="Calibri" w:eastAsia="Heiti SC Light" w:hAnsi="Calibri" w:cs="Calibri"/>
          <w:sz w:val="21"/>
          <w:szCs w:val="21"/>
        </w:rPr>
      </w:pPr>
    </w:p>
    <w:p w14:paraId="50604E81" w14:textId="77777777" w:rsidR="00A469E4" w:rsidRDefault="00A469E4" w:rsidP="00A469E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542A0844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6B8BF1A4" w14:textId="44EC1AE8" w:rsidR="000C7CC4" w:rsidRDefault="00321072" w:rsidP="00FB2B63">
      <w:pPr>
        <w:pStyle w:val="3"/>
      </w:pPr>
      <w:bookmarkStart w:id="47" w:name="_Toc273552416"/>
      <w:r>
        <w:rPr>
          <w:rFonts w:ascii="Calibri" w:cs="Calibri" w:hint="eastAsia"/>
        </w:rPr>
        <w:t>8</w:t>
      </w:r>
      <w:r w:rsidR="000C7CC4">
        <w:rPr>
          <w:rFonts w:ascii="Calibri" w:cs="Calibri"/>
        </w:rPr>
        <w:t>.</w:t>
      </w:r>
      <w:r w:rsidR="000C7CC4">
        <w:rPr>
          <w:rFonts w:hint="eastAsia"/>
        </w:rPr>
        <w:t>版本更新</w:t>
      </w:r>
      <w:bookmarkEnd w:id="47"/>
    </w:p>
    <w:p w14:paraId="0869094C" w14:textId="77777777" w:rsidR="00FB2B63" w:rsidRDefault="00FB2B63" w:rsidP="00FB2B63">
      <w:pPr>
        <w:autoSpaceDE w:val="0"/>
        <w:autoSpaceDN w:val="0"/>
        <w:adjustRightInd w:val="0"/>
        <w:rPr>
          <w:rFonts w:ascii="宋体" w:cs="宋体"/>
        </w:rPr>
      </w:pPr>
      <w:r>
        <w:rPr>
          <w:rFonts w:ascii="Consolas" w:eastAsia="宋体" w:hAnsi="Consolas" w:cs="Consolas" w:hint="eastAsia"/>
        </w:rPr>
        <w:t>备注：</w:t>
      </w:r>
      <w:r>
        <w:rPr>
          <w:rFonts w:ascii="宋体" w:cs="宋体" w:hint="eastAsia"/>
        </w:rPr>
        <w:t>无</w:t>
      </w:r>
      <w:r>
        <w:t>token</w:t>
      </w:r>
    </w:p>
    <w:p w14:paraId="409667D9" w14:textId="77777777" w:rsidR="00FB2B63" w:rsidRDefault="00FB2B63" w:rsidP="00FB2B63">
      <w:pPr>
        <w:autoSpaceDE w:val="0"/>
        <w:autoSpaceDN w:val="0"/>
        <w:adjustRightInd w:val="0"/>
        <w:rPr>
          <w:rFonts w:ascii="宋体" w:cs="宋体"/>
        </w:rPr>
      </w:pPr>
    </w:p>
    <w:p w14:paraId="651AD55C" w14:textId="77777777" w:rsidR="00FB2B63" w:rsidRDefault="00FB2B63" w:rsidP="00FB2B63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FB2B63" w14:paraId="007BBEA6" w14:textId="77777777" w:rsidTr="00545815">
        <w:tc>
          <w:tcPr>
            <w:tcW w:w="2527" w:type="dxa"/>
          </w:tcPr>
          <w:p w14:paraId="517808FB" w14:textId="77777777" w:rsidR="00FB2B63" w:rsidRDefault="00FB2B63" w:rsidP="0054581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04FD67DE" w14:textId="77777777" w:rsidR="00FB2B63" w:rsidRDefault="00FB2B63" w:rsidP="00545815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08866B98" w14:textId="77777777" w:rsidR="00FB2B63" w:rsidRDefault="00FB2B63" w:rsidP="00545815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27DA65AF" w14:textId="77777777" w:rsidR="00FB2B63" w:rsidRDefault="00FB2B63" w:rsidP="0054581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B2B63" w14:paraId="76B10185" w14:textId="77777777" w:rsidTr="00545815">
        <w:tc>
          <w:tcPr>
            <w:tcW w:w="2527" w:type="dxa"/>
          </w:tcPr>
          <w:p w14:paraId="264D9224" w14:textId="2B3338D6" w:rsidR="00FB2B63" w:rsidRDefault="00FB2B63" w:rsidP="00545815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version</w:t>
            </w:r>
            <w:proofErr w:type="gramEnd"/>
          </w:p>
        </w:tc>
        <w:tc>
          <w:tcPr>
            <w:tcW w:w="655" w:type="dxa"/>
          </w:tcPr>
          <w:p w14:paraId="08EC2C86" w14:textId="77777777" w:rsidR="00FB2B63" w:rsidRDefault="00FB2B63" w:rsidP="0054581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6774CD8F" w14:textId="74EB7581" w:rsidR="00FB2B63" w:rsidRDefault="00FB2B63" w:rsidP="0054581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06FEC3FA" w14:textId="1E505797" w:rsidR="00FB2B63" w:rsidRDefault="00FB2B63" w:rsidP="00545815">
            <w:pPr>
              <w:jc w:val="left"/>
            </w:pPr>
            <w:r>
              <w:rPr>
                <w:rFonts w:hint="eastAsia"/>
              </w:rPr>
              <w:t>客户端版本号</w:t>
            </w:r>
          </w:p>
        </w:tc>
      </w:tr>
      <w:tr w:rsidR="00FB2B63" w14:paraId="349E5B0C" w14:textId="77777777" w:rsidTr="00545815">
        <w:tc>
          <w:tcPr>
            <w:tcW w:w="2527" w:type="dxa"/>
          </w:tcPr>
          <w:p w14:paraId="7F9431E4" w14:textId="35F7F3FC" w:rsidR="00FB2B63" w:rsidRDefault="00FB2B63" w:rsidP="00545815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deviceType</w:t>
            </w:r>
            <w:proofErr w:type="gramEnd"/>
          </w:p>
        </w:tc>
        <w:tc>
          <w:tcPr>
            <w:tcW w:w="655" w:type="dxa"/>
          </w:tcPr>
          <w:p w14:paraId="734AEB4A" w14:textId="77777777" w:rsidR="00FB2B63" w:rsidRDefault="00FB2B63" w:rsidP="0054581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1C3172A4" w14:textId="3AB93D73" w:rsidR="00FB2B63" w:rsidRDefault="00FB2B63" w:rsidP="00545815">
            <w:pPr>
              <w:jc w:val="left"/>
            </w:pPr>
            <w:proofErr w:type="gramStart"/>
            <w:r>
              <w:rPr>
                <w:rFonts w:hint="eastAsia"/>
              </w:rPr>
              <w:t>int</w:t>
            </w:r>
            <w:proofErr w:type="gramEnd"/>
          </w:p>
        </w:tc>
        <w:tc>
          <w:tcPr>
            <w:tcW w:w="4285" w:type="dxa"/>
          </w:tcPr>
          <w:p w14:paraId="3007C1B0" w14:textId="3CEBF82C" w:rsidR="00FB2B63" w:rsidRDefault="00FB2B63" w:rsidP="0054581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android 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ios</w:t>
            </w:r>
          </w:p>
        </w:tc>
      </w:tr>
    </w:tbl>
    <w:p w14:paraId="06CCFA7D" w14:textId="77777777" w:rsidR="00FB2B63" w:rsidRDefault="00FB2B63" w:rsidP="00FB2B63">
      <w:pPr>
        <w:jc w:val="left"/>
      </w:pPr>
    </w:p>
    <w:p w14:paraId="00B23580" w14:textId="77777777" w:rsidR="00FB2B63" w:rsidRDefault="00FB2B63" w:rsidP="00FB2B63">
      <w:pPr>
        <w:jc w:val="left"/>
      </w:pPr>
      <w:r>
        <w:rPr>
          <w:rFonts w:hint="eastAsia"/>
        </w:rPr>
        <w:t>返回示例：</w:t>
      </w:r>
    </w:p>
    <w:p w14:paraId="78EC0471" w14:textId="77777777" w:rsidR="00F46D85" w:rsidRPr="00F46D85" w:rsidRDefault="00F46D85" w:rsidP="00F46D85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F46D85">
        <w:rPr>
          <w:rFonts w:eastAsia="宋体"/>
          <w:kern w:val="1"/>
          <w:sz w:val="21"/>
          <w:szCs w:val="21"/>
        </w:rPr>
        <w:t>{</w:t>
      </w:r>
    </w:p>
    <w:p w14:paraId="11736102" w14:textId="77777777" w:rsidR="00F46D85" w:rsidRPr="00F46D85" w:rsidRDefault="00F46D85" w:rsidP="00F46D85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F46D85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F46D85">
        <w:rPr>
          <w:rFonts w:eastAsia="宋体"/>
          <w:kern w:val="1"/>
          <w:sz w:val="21"/>
          <w:szCs w:val="21"/>
        </w:rPr>
        <w:t>ret</w:t>
      </w:r>
      <w:proofErr w:type="gramEnd"/>
      <w:r w:rsidRPr="00F46D85">
        <w:rPr>
          <w:rFonts w:eastAsia="宋体"/>
          <w:kern w:val="1"/>
          <w:sz w:val="21"/>
          <w:szCs w:val="21"/>
        </w:rPr>
        <w:t>": 0,</w:t>
      </w:r>
    </w:p>
    <w:p w14:paraId="125D4A3E" w14:textId="77777777" w:rsidR="00F46D85" w:rsidRPr="00F46D85" w:rsidRDefault="00F46D85" w:rsidP="00F46D85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F46D85">
        <w:rPr>
          <w:rFonts w:eastAsia="宋体" w:hint="eastAsia"/>
          <w:kern w:val="1"/>
          <w:sz w:val="21"/>
          <w:szCs w:val="21"/>
        </w:rPr>
        <w:t xml:space="preserve">    "msg": "</w:t>
      </w:r>
      <w:r w:rsidRPr="00F46D85">
        <w:rPr>
          <w:rFonts w:eastAsia="宋体" w:hint="eastAsia"/>
          <w:kern w:val="1"/>
          <w:sz w:val="21"/>
          <w:szCs w:val="21"/>
        </w:rPr>
        <w:t>成功</w:t>
      </w:r>
      <w:r w:rsidRPr="00F46D85">
        <w:rPr>
          <w:rFonts w:eastAsia="宋体" w:hint="eastAsia"/>
          <w:kern w:val="1"/>
          <w:sz w:val="21"/>
          <w:szCs w:val="21"/>
        </w:rPr>
        <w:t>",</w:t>
      </w:r>
    </w:p>
    <w:p w14:paraId="1FF5EF10" w14:textId="77777777" w:rsidR="00F46D85" w:rsidRPr="00F46D85" w:rsidRDefault="00F46D85" w:rsidP="00F46D85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F46D85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F46D85">
        <w:rPr>
          <w:rFonts w:eastAsia="宋体"/>
          <w:kern w:val="1"/>
          <w:sz w:val="21"/>
          <w:szCs w:val="21"/>
        </w:rPr>
        <w:t>verInfo</w:t>
      </w:r>
      <w:proofErr w:type="gramEnd"/>
      <w:r w:rsidRPr="00F46D85">
        <w:rPr>
          <w:rFonts w:eastAsia="宋体"/>
          <w:kern w:val="1"/>
          <w:sz w:val="21"/>
          <w:szCs w:val="21"/>
        </w:rPr>
        <w:t>": {</w:t>
      </w:r>
    </w:p>
    <w:p w14:paraId="38E0F7AE" w14:textId="77777777" w:rsidR="00F46D85" w:rsidRPr="00F46D85" w:rsidRDefault="00F46D85" w:rsidP="00F46D85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F46D85">
        <w:rPr>
          <w:rFonts w:eastAsia="宋体" w:hint="eastAsia"/>
          <w:kern w:val="1"/>
          <w:sz w:val="21"/>
          <w:szCs w:val="21"/>
        </w:rPr>
        <w:t xml:space="preserve">        " verCode ": "</w:t>
      </w:r>
      <w:r w:rsidRPr="00F46D85">
        <w:rPr>
          <w:rFonts w:eastAsia="宋体" w:hint="eastAsia"/>
          <w:kern w:val="1"/>
          <w:sz w:val="21"/>
          <w:szCs w:val="21"/>
        </w:rPr>
        <w:t>版本</w:t>
      </w:r>
      <w:r w:rsidRPr="00F46D85">
        <w:rPr>
          <w:rFonts w:eastAsia="宋体" w:hint="eastAsia"/>
          <w:kern w:val="1"/>
          <w:sz w:val="21"/>
          <w:szCs w:val="21"/>
        </w:rPr>
        <w:t>1.0.1",</w:t>
      </w:r>
    </w:p>
    <w:p w14:paraId="298A90E6" w14:textId="77777777" w:rsidR="00F46D85" w:rsidRPr="00F46D85" w:rsidRDefault="00F46D85" w:rsidP="00F46D85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F46D85">
        <w:rPr>
          <w:rFonts w:eastAsia="宋体"/>
          <w:kern w:val="1"/>
          <w:sz w:val="21"/>
          <w:szCs w:val="21"/>
        </w:rPr>
        <w:t xml:space="preserve">        " Upload ": "1",</w:t>
      </w:r>
    </w:p>
    <w:p w14:paraId="43E5945B" w14:textId="77777777" w:rsidR="00F46D85" w:rsidRPr="00F46D85" w:rsidRDefault="00F46D85" w:rsidP="00F46D85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F46D85">
        <w:rPr>
          <w:rFonts w:eastAsia="宋体" w:hint="eastAsia"/>
          <w:kern w:val="1"/>
          <w:sz w:val="21"/>
          <w:szCs w:val="21"/>
        </w:rPr>
        <w:t xml:space="preserve">        " verdesc ": "</w:t>
      </w:r>
      <w:r w:rsidRPr="00F46D85">
        <w:rPr>
          <w:rFonts w:eastAsia="宋体" w:hint="eastAsia"/>
          <w:kern w:val="1"/>
          <w:sz w:val="21"/>
          <w:szCs w:val="21"/>
        </w:rPr>
        <w:t>当前版本修改了…</w:t>
      </w:r>
      <w:r w:rsidRPr="00F46D85">
        <w:rPr>
          <w:rFonts w:eastAsia="宋体" w:hint="eastAsia"/>
          <w:kern w:val="1"/>
          <w:sz w:val="21"/>
          <w:szCs w:val="21"/>
        </w:rPr>
        <w:t>.",</w:t>
      </w:r>
    </w:p>
    <w:p w14:paraId="597947DD" w14:textId="77777777" w:rsidR="00F46D85" w:rsidRPr="00F46D85" w:rsidRDefault="00F46D85" w:rsidP="00F46D85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F46D85">
        <w:rPr>
          <w:rFonts w:eastAsia="宋体"/>
          <w:kern w:val="1"/>
          <w:sz w:val="21"/>
          <w:szCs w:val="21"/>
        </w:rPr>
        <w:t xml:space="preserve">        " </w:t>
      </w:r>
      <w:proofErr w:type="gramStart"/>
      <w:r w:rsidRPr="00F46D85">
        <w:rPr>
          <w:rFonts w:eastAsia="宋体"/>
          <w:kern w:val="1"/>
          <w:sz w:val="21"/>
          <w:szCs w:val="21"/>
        </w:rPr>
        <w:t>verdate</w:t>
      </w:r>
      <w:proofErr w:type="gramEnd"/>
      <w:r w:rsidRPr="00F46D85">
        <w:rPr>
          <w:rFonts w:eastAsia="宋体"/>
          <w:kern w:val="1"/>
          <w:sz w:val="21"/>
          <w:szCs w:val="21"/>
        </w:rPr>
        <w:t xml:space="preserve"> ": "2014-9-28"</w:t>
      </w:r>
    </w:p>
    <w:p w14:paraId="1CC6DD34" w14:textId="77777777" w:rsidR="00F46D85" w:rsidRPr="00F46D85" w:rsidRDefault="00F46D85" w:rsidP="00F46D85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F46D85">
        <w:rPr>
          <w:rFonts w:eastAsia="宋体"/>
          <w:kern w:val="1"/>
          <w:sz w:val="21"/>
          <w:szCs w:val="21"/>
        </w:rPr>
        <w:t xml:space="preserve">    }</w:t>
      </w:r>
    </w:p>
    <w:p w14:paraId="520E8926" w14:textId="1420C74B" w:rsidR="00FB2B63" w:rsidRDefault="00F46D85" w:rsidP="00F46D85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F46D85">
        <w:rPr>
          <w:rFonts w:eastAsia="宋体"/>
          <w:kern w:val="1"/>
          <w:sz w:val="21"/>
          <w:szCs w:val="21"/>
        </w:rPr>
        <w:t>}</w:t>
      </w:r>
    </w:p>
    <w:p w14:paraId="12B04AA7" w14:textId="77777777" w:rsidR="00FB2B63" w:rsidRDefault="00FB2B63" w:rsidP="00FB2B63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FB2B63" w14:paraId="3B00E13E" w14:textId="77777777" w:rsidTr="00545815">
        <w:tc>
          <w:tcPr>
            <w:tcW w:w="1668" w:type="dxa"/>
          </w:tcPr>
          <w:p w14:paraId="102CA5F6" w14:textId="77777777" w:rsidR="00FB2B63" w:rsidRDefault="00FB2B63" w:rsidP="0054581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1BE7982D" w14:textId="77777777" w:rsidR="00FB2B63" w:rsidRDefault="00FB2B63" w:rsidP="00545815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1EC5A69B" w14:textId="77777777" w:rsidR="00FB2B63" w:rsidRDefault="00FB2B63" w:rsidP="00545815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1F953AE3" w14:textId="77777777" w:rsidR="00FB2B63" w:rsidRDefault="00FB2B63" w:rsidP="0054581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B2B63" w14:paraId="786D2D05" w14:textId="77777777" w:rsidTr="00545815">
        <w:tc>
          <w:tcPr>
            <w:tcW w:w="1668" w:type="dxa"/>
          </w:tcPr>
          <w:p w14:paraId="2BCDEC01" w14:textId="77777777" w:rsidR="00FB2B63" w:rsidRDefault="00FB2B63" w:rsidP="00545815">
            <w:pPr>
              <w:jc w:val="left"/>
            </w:pPr>
            <w:proofErr w:type="gramStart"/>
            <w:ins w:id="48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15E3AC18" w14:textId="77777777" w:rsidR="00FB2B63" w:rsidRDefault="00FB2B63" w:rsidP="0054581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5A4DE45E" w14:textId="77777777" w:rsidR="00FB2B63" w:rsidRDefault="00FB2B63" w:rsidP="00545815">
            <w:pPr>
              <w:jc w:val="left"/>
            </w:pPr>
            <w:proofErr w:type="gramStart"/>
            <w:ins w:id="49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793EC735" w14:textId="77777777" w:rsidR="00FB2B63" w:rsidRDefault="00FB2B63" w:rsidP="00545815">
            <w:pPr>
              <w:jc w:val="left"/>
            </w:pPr>
            <w:r>
              <w:rPr>
                <w:rFonts w:hint="eastAsia"/>
              </w:rPr>
              <w:t>结果（</w:t>
            </w:r>
            <w:ins w:id="50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FB2B63" w14:paraId="270C2A2B" w14:textId="77777777" w:rsidTr="00545815">
        <w:tc>
          <w:tcPr>
            <w:tcW w:w="1668" w:type="dxa"/>
          </w:tcPr>
          <w:p w14:paraId="0F6500E5" w14:textId="77777777" w:rsidR="00FB2B63" w:rsidRDefault="00FB2B63" w:rsidP="00545815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30E01035" w14:textId="77777777" w:rsidR="00FB2B63" w:rsidRDefault="00FB2B63" w:rsidP="0054581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1EDA91E1" w14:textId="77777777" w:rsidR="00FB2B63" w:rsidRDefault="00FB2B63" w:rsidP="0054581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421B294C" w14:textId="444FFF47" w:rsidR="00FB2B63" w:rsidRDefault="00BB17FE" w:rsidP="00545815">
            <w:pPr>
              <w:jc w:val="left"/>
            </w:pPr>
            <w:r>
              <w:rPr>
                <w:rFonts w:hint="eastAsia"/>
              </w:rPr>
              <w:t>相关描述，</w:t>
            </w:r>
            <w:r w:rsidR="00FB2B63">
              <w:rPr>
                <w:rFonts w:hint="eastAsia"/>
              </w:rPr>
              <w:t>失败后的提示</w:t>
            </w:r>
          </w:p>
        </w:tc>
      </w:tr>
      <w:tr w:rsidR="00FB2B63" w14:paraId="434D0A3C" w14:textId="77777777" w:rsidTr="00545815">
        <w:tc>
          <w:tcPr>
            <w:tcW w:w="8522" w:type="dxa"/>
            <w:gridSpan w:val="4"/>
          </w:tcPr>
          <w:p w14:paraId="1246DB05" w14:textId="2D12506C" w:rsidR="00FB2B63" w:rsidRDefault="00FB2B63" w:rsidP="00FB2B63">
            <w:pPr>
              <w:jc w:val="left"/>
            </w:pPr>
            <w:r>
              <w:rPr>
                <w:rFonts w:ascii="Calibri" w:eastAsia="宋体" w:hAnsi="Calibri" w:cs="Calibri" w:hint="eastAsia"/>
                <w:kern w:val="1"/>
                <w:sz w:val="21"/>
                <w:szCs w:val="21"/>
              </w:rPr>
              <w:t>verInfo</w:t>
            </w:r>
            <w:r w:rsidR="00D715BB">
              <w:rPr>
                <w:rFonts w:hint="eastAsia"/>
              </w:rPr>
              <w:t>（返回对象</w:t>
            </w:r>
            <w:r>
              <w:rPr>
                <w:rFonts w:hint="eastAsia"/>
              </w:rPr>
              <w:t>）</w:t>
            </w:r>
            <w:ins w:id="51" w:author="Shawn Wang" w:date="2014-05-07T13:56:00Z">
              <w:r w:rsidR="006A6195">
                <w:t>数据格式如下</w:t>
              </w:r>
            </w:ins>
          </w:p>
        </w:tc>
      </w:tr>
      <w:tr w:rsidR="00FB2B63" w14:paraId="70E0B18D" w14:textId="77777777" w:rsidTr="00545815">
        <w:tc>
          <w:tcPr>
            <w:tcW w:w="1668" w:type="dxa"/>
          </w:tcPr>
          <w:p w14:paraId="3F8CAB99" w14:textId="7607A7CF" w:rsidR="00FB2B63" w:rsidRDefault="006A6195" w:rsidP="00545815">
            <w:pPr>
              <w:jc w:val="left"/>
            </w:pPr>
            <w:proofErr w:type="gramStart"/>
            <w:r>
              <w:rPr>
                <w:rFonts w:ascii="Calibri" w:eastAsia="宋体" w:hAnsi="Calibri" w:cs="Calibri" w:hint="eastAsia"/>
                <w:sz w:val="21"/>
                <w:szCs w:val="21"/>
              </w:rPr>
              <w:t>verCode</w:t>
            </w:r>
            <w:proofErr w:type="gramEnd"/>
          </w:p>
        </w:tc>
        <w:tc>
          <w:tcPr>
            <w:tcW w:w="708" w:type="dxa"/>
          </w:tcPr>
          <w:p w14:paraId="129FDCC2" w14:textId="6694F3C6" w:rsidR="00FB2B63" w:rsidRDefault="00FB2B63" w:rsidP="0054581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19E4BF98" w14:textId="7B58E711" w:rsidR="00FB2B63" w:rsidRDefault="00FB2B63" w:rsidP="0054581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7796D7C6" w14:textId="1BC3F3EF" w:rsidR="00FB2B63" w:rsidRDefault="006A6195" w:rsidP="00545815">
            <w:pPr>
              <w:jc w:val="left"/>
            </w:pPr>
            <w:r>
              <w:rPr>
                <w:rFonts w:hint="eastAsia"/>
              </w:rPr>
              <w:t>版本号</w:t>
            </w:r>
          </w:p>
        </w:tc>
      </w:tr>
      <w:tr w:rsidR="00FB2B63" w14:paraId="092FCE6C" w14:textId="77777777" w:rsidTr="00545815">
        <w:tc>
          <w:tcPr>
            <w:tcW w:w="1668" w:type="dxa"/>
          </w:tcPr>
          <w:p w14:paraId="0D675C30" w14:textId="1995E79C" w:rsidR="00FB2B63" w:rsidRDefault="006A6195" w:rsidP="00545815">
            <w:pPr>
              <w:jc w:val="left"/>
            </w:pPr>
            <w:r>
              <w:rPr>
                <w:rFonts w:ascii="Calibri" w:eastAsia="宋体" w:hAnsi="Calibri" w:cs="Calibri" w:hint="eastAsia"/>
                <w:sz w:val="21"/>
                <w:szCs w:val="21"/>
              </w:rPr>
              <w:t>Upload</w:t>
            </w:r>
          </w:p>
        </w:tc>
        <w:tc>
          <w:tcPr>
            <w:tcW w:w="708" w:type="dxa"/>
          </w:tcPr>
          <w:p w14:paraId="514867EA" w14:textId="26E6FA7E" w:rsidR="00FB2B63" w:rsidRDefault="00FB2B63" w:rsidP="0054581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61C76AFA" w14:textId="1053875E" w:rsidR="00FB2B63" w:rsidRDefault="006A6195" w:rsidP="00545815">
            <w:pPr>
              <w:jc w:val="left"/>
            </w:pPr>
            <w:proofErr w:type="gramStart"/>
            <w:r>
              <w:rPr>
                <w:rFonts w:hint="eastAsia"/>
              </w:rPr>
              <w:t>int</w:t>
            </w:r>
            <w:proofErr w:type="gramEnd"/>
          </w:p>
        </w:tc>
        <w:tc>
          <w:tcPr>
            <w:tcW w:w="5012" w:type="dxa"/>
          </w:tcPr>
          <w:p w14:paraId="3A5FD309" w14:textId="0BCF5906" w:rsidR="00FB2B63" w:rsidRDefault="006A6195" w:rsidP="00545815">
            <w:pPr>
              <w:jc w:val="left"/>
            </w:pPr>
            <w:r>
              <w:rPr>
                <w:rFonts w:hint="eastAsia"/>
              </w:rPr>
              <w:t>是否更新，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为不更新，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为更新，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为强制更新</w:t>
            </w:r>
          </w:p>
        </w:tc>
      </w:tr>
      <w:tr w:rsidR="006A6195" w14:paraId="351D53EE" w14:textId="77777777" w:rsidTr="00545815">
        <w:tc>
          <w:tcPr>
            <w:tcW w:w="1668" w:type="dxa"/>
          </w:tcPr>
          <w:p w14:paraId="4AB54B18" w14:textId="65A061E6" w:rsidR="006A6195" w:rsidRDefault="006A6195" w:rsidP="00545815">
            <w:pPr>
              <w:jc w:val="left"/>
              <w:rPr>
                <w:rFonts w:ascii="Calibri" w:eastAsia="宋体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 w:val="21"/>
                <w:szCs w:val="21"/>
              </w:rPr>
              <w:t>verdate</w:t>
            </w:r>
            <w:proofErr w:type="gramEnd"/>
          </w:p>
        </w:tc>
        <w:tc>
          <w:tcPr>
            <w:tcW w:w="708" w:type="dxa"/>
          </w:tcPr>
          <w:p w14:paraId="280EBAA0" w14:textId="698D68CE" w:rsidR="006A6195" w:rsidRDefault="006A6195" w:rsidP="0054581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581A5CF9" w14:textId="632BDCDD" w:rsidR="006A6195" w:rsidRDefault="006A6195" w:rsidP="0054581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066D95ED" w14:textId="3EC1A82F" w:rsidR="006A6195" w:rsidRDefault="006A6195" w:rsidP="00545815">
            <w:pPr>
              <w:jc w:val="left"/>
            </w:pPr>
            <w:r>
              <w:rPr>
                <w:rFonts w:hint="eastAsia"/>
              </w:rPr>
              <w:t>版本更新时间</w:t>
            </w:r>
          </w:p>
        </w:tc>
      </w:tr>
      <w:tr w:rsidR="00FB2B63" w14:paraId="42065138" w14:textId="77777777" w:rsidTr="00545815">
        <w:tc>
          <w:tcPr>
            <w:tcW w:w="1668" w:type="dxa"/>
          </w:tcPr>
          <w:p w14:paraId="7E2A4C97" w14:textId="491F7E1F" w:rsidR="00FB2B63" w:rsidRDefault="006A6195" w:rsidP="00545815">
            <w:pPr>
              <w:jc w:val="left"/>
              <w:rPr>
                <w:rFonts w:ascii="Calibri" w:eastAsia="宋体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 w:val="21"/>
                <w:szCs w:val="21"/>
              </w:rPr>
              <w:t>verdesc</w:t>
            </w:r>
            <w:proofErr w:type="gramEnd"/>
          </w:p>
        </w:tc>
        <w:tc>
          <w:tcPr>
            <w:tcW w:w="708" w:type="dxa"/>
          </w:tcPr>
          <w:p w14:paraId="37C93DF5" w14:textId="061E7A24" w:rsidR="00FB2B63" w:rsidRDefault="00FB2B63" w:rsidP="0054581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3E5AB8A5" w14:textId="5A407378" w:rsidR="00FB2B63" w:rsidRDefault="00FB2B63" w:rsidP="0054581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396A6736" w14:textId="7928B467" w:rsidR="00FB2B63" w:rsidRDefault="006A6195" w:rsidP="00545815">
            <w:pPr>
              <w:jc w:val="left"/>
            </w:pPr>
            <w:r>
              <w:rPr>
                <w:rFonts w:hint="eastAsia"/>
              </w:rPr>
              <w:t>版本说明</w:t>
            </w:r>
          </w:p>
        </w:tc>
      </w:tr>
    </w:tbl>
    <w:p w14:paraId="57F3E8B5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43335FCA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71C0F727" w14:textId="121F9453" w:rsidR="000C7CC4" w:rsidRDefault="00545815" w:rsidP="005D29BC">
      <w:pPr>
        <w:pStyle w:val="3"/>
      </w:pPr>
      <w:bookmarkStart w:id="52" w:name="_Toc273552417"/>
      <w:r>
        <w:rPr>
          <w:rFonts w:ascii="Calibri" w:cs="Calibri" w:hint="eastAsia"/>
          <w:kern w:val="1"/>
        </w:rPr>
        <w:t>9.</w:t>
      </w:r>
      <w:r w:rsidR="000C7CC4">
        <w:rPr>
          <w:rFonts w:hint="eastAsia"/>
        </w:rPr>
        <w:t>获取组织（学校）列表</w:t>
      </w:r>
      <w:bookmarkEnd w:id="52"/>
    </w:p>
    <w:p w14:paraId="084188E7" w14:textId="005EB7BB" w:rsidR="00545815" w:rsidRDefault="00545815" w:rsidP="00545815">
      <w:pPr>
        <w:autoSpaceDE w:val="0"/>
        <w:autoSpaceDN w:val="0"/>
        <w:adjustRightInd w:val="0"/>
        <w:rPr>
          <w:rFonts w:ascii="宋体" w:cs="宋体"/>
        </w:rPr>
      </w:pPr>
      <w:r>
        <w:rPr>
          <w:rFonts w:ascii="Consolas" w:eastAsia="宋体" w:hAnsi="Consolas" w:cs="Consolas" w:hint="eastAsia"/>
        </w:rPr>
        <w:t>备注：</w:t>
      </w:r>
      <w:r>
        <w:rPr>
          <w:rFonts w:ascii="宋体" w:cs="宋体" w:hint="eastAsia"/>
        </w:rPr>
        <w:t>无</w:t>
      </w:r>
    </w:p>
    <w:p w14:paraId="552DBDE3" w14:textId="77777777" w:rsidR="00545815" w:rsidRDefault="00545815" w:rsidP="00545815">
      <w:pPr>
        <w:autoSpaceDE w:val="0"/>
        <w:autoSpaceDN w:val="0"/>
        <w:adjustRightInd w:val="0"/>
        <w:rPr>
          <w:rFonts w:ascii="宋体" w:cs="宋体"/>
        </w:rPr>
      </w:pPr>
    </w:p>
    <w:p w14:paraId="56DAA19A" w14:textId="14E6E7FA" w:rsidR="00545815" w:rsidRDefault="00545815" w:rsidP="00545815">
      <w:pPr>
        <w:jc w:val="left"/>
      </w:pPr>
      <w:r>
        <w:rPr>
          <w:rFonts w:hint="eastAsia"/>
        </w:rPr>
        <w:t>请求参数：无</w:t>
      </w:r>
    </w:p>
    <w:p w14:paraId="12694C7F" w14:textId="77777777" w:rsidR="00545815" w:rsidRDefault="00545815" w:rsidP="00545815">
      <w:pPr>
        <w:jc w:val="left"/>
      </w:pPr>
    </w:p>
    <w:p w14:paraId="6CA87116" w14:textId="77777777" w:rsidR="00545815" w:rsidRDefault="00545815" w:rsidP="00545815">
      <w:pPr>
        <w:jc w:val="left"/>
      </w:pPr>
      <w:r>
        <w:rPr>
          <w:rFonts w:hint="eastAsia"/>
        </w:rPr>
        <w:t>返回示例：</w:t>
      </w:r>
    </w:p>
    <w:p w14:paraId="29E4BB43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>{</w:t>
      </w:r>
    </w:p>
    <w:p w14:paraId="46F0D19B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C0236C">
        <w:rPr>
          <w:rFonts w:eastAsia="宋体"/>
          <w:kern w:val="1"/>
          <w:sz w:val="21"/>
          <w:szCs w:val="21"/>
        </w:rPr>
        <w:t>ret</w:t>
      </w:r>
      <w:proofErr w:type="gramEnd"/>
      <w:r w:rsidRPr="00C0236C">
        <w:rPr>
          <w:rFonts w:eastAsia="宋体"/>
          <w:kern w:val="1"/>
          <w:sz w:val="21"/>
          <w:szCs w:val="21"/>
        </w:rPr>
        <w:t>": 0,</w:t>
      </w:r>
    </w:p>
    <w:p w14:paraId="1FA6001A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 xml:space="preserve">    "msg": "</w:t>
      </w:r>
      <w:r w:rsidRPr="00C0236C">
        <w:rPr>
          <w:rFonts w:eastAsia="宋体" w:hint="eastAsia"/>
          <w:kern w:val="1"/>
          <w:sz w:val="21"/>
          <w:szCs w:val="21"/>
        </w:rPr>
        <w:t>成功</w:t>
      </w:r>
      <w:r w:rsidRPr="00C0236C">
        <w:rPr>
          <w:rFonts w:eastAsia="宋体" w:hint="eastAsia"/>
          <w:kern w:val="1"/>
          <w:sz w:val="21"/>
          <w:szCs w:val="21"/>
        </w:rPr>
        <w:t>",</w:t>
      </w:r>
    </w:p>
    <w:p w14:paraId="3E5EA24A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C0236C">
        <w:rPr>
          <w:rFonts w:eastAsia="宋体"/>
          <w:kern w:val="1"/>
          <w:sz w:val="21"/>
          <w:szCs w:val="21"/>
        </w:rPr>
        <w:t>schoollist</w:t>
      </w:r>
      <w:proofErr w:type="gramEnd"/>
      <w:r w:rsidRPr="00C0236C">
        <w:rPr>
          <w:rFonts w:eastAsia="宋体"/>
          <w:kern w:val="1"/>
          <w:sz w:val="21"/>
          <w:szCs w:val="21"/>
        </w:rPr>
        <w:t>": [</w:t>
      </w:r>
    </w:p>
    <w:p w14:paraId="4F84B73D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{</w:t>
      </w:r>
    </w:p>
    <w:p w14:paraId="31768E81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 xml:space="preserve">            " schoolName ": "1</w:t>
      </w:r>
      <w:r w:rsidRPr="00C0236C">
        <w:rPr>
          <w:rFonts w:eastAsia="宋体" w:hint="eastAsia"/>
          <w:kern w:val="1"/>
          <w:sz w:val="21"/>
          <w:szCs w:val="21"/>
        </w:rPr>
        <w:t>中</w:t>
      </w:r>
      <w:r w:rsidRPr="00C0236C">
        <w:rPr>
          <w:rFonts w:eastAsia="宋体" w:hint="eastAsia"/>
          <w:kern w:val="1"/>
          <w:sz w:val="21"/>
          <w:szCs w:val="21"/>
        </w:rPr>
        <w:t>",</w:t>
      </w:r>
    </w:p>
    <w:p w14:paraId="2C45C18F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kern w:val="1"/>
          <w:sz w:val="21"/>
          <w:szCs w:val="21"/>
        </w:rPr>
        <w:t>schoolId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100001,</w:t>
      </w:r>
    </w:p>
    <w:p w14:paraId="0B1F447F" w14:textId="0DAE756F" w:rsidR="00C0236C" w:rsidRDefault="00C0236C" w:rsidP="00FC74C1">
      <w:pPr>
        <w:autoSpaceDE w:val="0"/>
        <w:autoSpaceDN w:val="0"/>
        <w:adjustRightInd w:val="0"/>
        <w:ind w:firstLine="1260"/>
        <w:rPr>
          <w:rFonts w:eastAsia="宋体" w:hint="eastAsia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" </w:t>
      </w:r>
      <w:proofErr w:type="gramStart"/>
      <w:r w:rsidRPr="00C0236C">
        <w:rPr>
          <w:rFonts w:eastAsia="宋体"/>
          <w:kern w:val="1"/>
          <w:sz w:val="21"/>
          <w:szCs w:val="21"/>
        </w:rPr>
        <w:t>isJoin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"1"</w:t>
      </w:r>
      <w:r w:rsidR="00FC74C1">
        <w:rPr>
          <w:rFonts w:eastAsia="宋体" w:hint="eastAsia"/>
          <w:kern w:val="1"/>
          <w:sz w:val="21"/>
          <w:szCs w:val="21"/>
        </w:rPr>
        <w:t>,</w:t>
      </w:r>
    </w:p>
    <w:p w14:paraId="254D6C78" w14:textId="1ACED7BF" w:rsidR="00FC74C1" w:rsidRPr="00C0236C" w:rsidRDefault="00FC74C1" w:rsidP="00FC74C1">
      <w:pPr>
        <w:autoSpaceDE w:val="0"/>
        <w:autoSpaceDN w:val="0"/>
        <w:adjustRightInd w:val="0"/>
        <w:ind w:firstLine="1260"/>
        <w:rPr>
          <w:rFonts w:eastAsia="宋体" w:hint="eastAsia"/>
          <w:kern w:val="1"/>
          <w:sz w:val="21"/>
          <w:szCs w:val="21"/>
        </w:rPr>
      </w:pPr>
      <w:r>
        <w:rPr>
          <w:rFonts w:eastAsia="宋体"/>
          <w:kern w:val="1"/>
          <w:sz w:val="21"/>
          <w:szCs w:val="21"/>
        </w:rPr>
        <w:t>“</w:t>
      </w:r>
      <w:proofErr w:type="gramStart"/>
      <w:r>
        <w:rPr>
          <w:rFonts w:eastAsia="宋体"/>
          <w:kern w:val="1"/>
          <w:sz w:val="21"/>
          <w:szCs w:val="21"/>
        </w:rPr>
        <w:t>type</w:t>
      </w:r>
      <w:proofErr w:type="gramEnd"/>
      <w:r>
        <w:rPr>
          <w:rFonts w:eastAsia="宋体"/>
          <w:kern w:val="1"/>
          <w:sz w:val="21"/>
          <w:szCs w:val="21"/>
        </w:rPr>
        <w:t>”</w:t>
      </w:r>
      <w:r>
        <w:rPr>
          <w:rFonts w:eastAsia="宋体" w:hint="eastAsia"/>
          <w:kern w:val="1"/>
          <w:sz w:val="21"/>
          <w:szCs w:val="21"/>
        </w:rPr>
        <w:t>:1</w:t>
      </w:r>
    </w:p>
    <w:p w14:paraId="499382CB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},</w:t>
      </w:r>
    </w:p>
    <w:p w14:paraId="3B0D8A9A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{</w:t>
      </w:r>
    </w:p>
    <w:p w14:paraId="118AFC28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 xml:space="preserve">            " schoolName ": "2</w:t>
      </w:r>
      <w:r w:rsidRPr="00C0236C">
        <w:rPr>
          <w:rFonts w:eastAsia="宋体" w:hint="eastAsia"/>
          <w:kern w:val="1"/>
          <w:sz w:val="21"/>
          <w:szCs w:val="21"/>
        </w:rPr>
        <w:t>中</w:t>
      </w:r>
      <w:r w:rsidRPr="00C0236C">
        <w:rPr>
          <w:rFonts w:eastAsia="宋体" w:hint="eastAsia"/>
          <w:kern w:val="1"/>
          <w:sz w:val="21"/>
          <w:szCs w:val="21"/>
        </w:rPr>
        <w:t>",</w:t>
      </w:r>
    </w:p>
    <w:p w14:paraId="1BF84594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kern w:val="1"/>
          <w:sz w:val="21"/>
          <w:szCs w:val="21"/>
        </w:rPr>
        <w:t>schoolId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100002,</w:t>
      </w:r>
    </w:p>
    <w:p w14:paraId="1E91F757" w14:textId="04D3DD99" w:rsidR="00C0236C" w:rsidRDefault="00C0236C" w:rsidP="00FC74C1">
      <w:pPr>
        <w:autoSpaceDE w:val="0"/>
        <w:autoSpaceDN w:val="0"/>
        <w:adjustRightInd w:val="0"/>
        <w:ind w:firstLine="1260"/>
        <w:rPr>
          <w:rFonts w:eastAsia="宋体" w:hint="eastAsia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" </w:t>
      </w:r>
      <w:proofErr w:type="gramStart"/>
      <w:r w:rsidRPr="00C0236C">
        <w:rPr>
          <w:rFonts w:eastAsia="宋体"/>
          <w:kern w:val="1"/>
          <w:sz w:val="21"/>
          <w:szCs w:val="21"/>
        </w:rPr>
        <w:t>isJoin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"2"</w:t>
      </w:r>
      <w:r w:rsidR="00FC74C1">
        <w:rPr>
          <w:rFonts w:eastAsia="宋体" w:hint="eastAsia"/>
          <w:kern w:val="1"/>
          <w:sz w:val="21"/>
          <w:szCs w:val="21"/>
        </w:rPr>
        <w:t>,</w:t>
      </w:r>
    </w:p>
    <w:p w14:paraId="4EE8FA3E" w14:textId="77777777" w:rsidR="00FC74C1" w:rsidRPr="00C0236C" w:rsidRDefault="00FC74C1" w:rsidP="00FC74C1">
      <w:pPr>
        <w:autoSpaceDE w:val="0"/>
        <w:autoSpaceDN w:val="0"/>
        <w:adjustRightInd w:val="0"/>
        <w:ind w:firstLine="1260"/>
        <w:rPr>
          <w:rFonts w:eastAsia="宋体" w:hint="eastAsia"/>
          <w:kern w:val="1"/>
          <w:sz w:val="21"/>
          <w:szCs w:val="21"/>
        </w:rPr>
      </w:pPr>
      <w:r>
        <w:rPr>
          <w:rFonts w:eastAsia="宋体"/>
          <w:kern w:val="1"/>
          <w:sz w:val="21"/>
          <w:szCs w:val="21"/>
        </w:rPr>
        <w:t>“</w:t>
      </w:r>
      <w:proofErr w:type="gramStart"/>
      <w:r>
        <w:rPr>
          <w:rFonts w:eastAsia="宋体"/>
          <w:kern w:val="1"/>
          <w:sz w:val="21"/>
          <w:szCs w:val="21"/>
        </w:rPr>
        <w:t>type</w:t>
      </w:r>
      <w:proofErr w:type="gramEnd"/>
      <w:r>
        <w:rPr>
          <w:rFonts w:eastAsia="宋体"/>
          <w:kern w:val="1"/>
          <w:sz w:val="21"/>
          <w:szCs w:val="21"/>
        </w:rPr>
        <w:t>”</w:t>
      </w:r>
      <w:r>
        <w:rPr>
          <w:rFonts w:eastAsia="宋体" w:hint="eastAsia"/>
          <w:kern w:val="1"/>
          <w:sz w:val="21"/>
          <w:szCs w:val="21"/>
        </w:rPr>
        <w:t>:1</w:t>
      </w:r>
    </w:p>
    <w:p w14:paraId="280CC952" w14:textId="77777777" w:rsidR="00FC74C1" w:rsidRPr="00C0236C" w:rsidRDefault="00FC74C1" w:rsidP="00FC74C1">
      <w:pPr>
        <w:autoSpaceDE w:val="0"/>
        <w:autoSpaceDN w:val="0"/>
        <w:adjustRightInd w:val="0"/>
        <w:ind w:firstLine="1260"/>
        <w:rPr>
          <w:rFonts w:eastAsia="宋体" w:hint="eastAsia"/>
          <w:kern w:val="1"/>
          <w:sz w:val="21"/>
          <w:szCs w:val="21"/>
        </w:rPr>
      </w:pPr>
    </w:p>
    <w:p w14:paraId="60CA7D66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}</w:t>
      </w:r>
    </w:p>
    <w:p w14:paraId="5339A61E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]</w:t>
      </w:r>
    </w:p>
    <w:p w14:paraId="08B4A33C" w14:textId="65A6B499" w:rsidR="00545815" w:rsidRDefault="00C0236C" w:rsidP="00C0236C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>}</w:t>
      </w:r>
    </w:p>
    <w:p w14:paraId="24276998" w14:textId="77777777" w:rsidR="00545815" w:rsidRDefault="00545815" w:rsidP="00545815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545815" w14:paraId="1ED12137" w14:textId="77777777" w:rsidTr="00545815">
        <w:tc>
          <w:tcPr>
            <w:tcW w:w="1668" w:type="dxa"/>
          </w:tcPr>
          <w:p w14:paraId="170AAF5B" w14:textId="77777777" w:rsidR="00545815" w:rsidRDefault="00545815" w:rsidP="0054581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0FF6064F" w14:textId="77777777" w:rsidR="00545815" w:rsidRDefault="00545815" w:rsidP="00545815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6C5CCCC7" w14:textId="77777777" w:rsidR="00545815" w:rsidRDefault="00545815" w:rsidP="00545815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3F28E475" w14:textId="77777777" w:rsidR="00545815" w:rsidRDefault="00545815" w:rsidP="0054581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45815" w14:paraId="101E30DC" w14:textId="77777777" w:rsidTr="00545815">
        <w:tc>
          <w:tcPr>
            <w:tcW w:w="1668" w:type="dxa"/>
          </w:tcPr>
          <w:p w14:paraId="57F4041C" w14:textId="77777777" w:rsidR="00545815" w:rsidRDefault="00545815" w:rsidP="00545815">
            <w:pPr>
              <w:jc w:val="left"/>
            </w:pPr>
            <w:proofErr w:type="gramStart"/>
            <w:ins w:id="53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474E8ACD" w14:textId="77777777" w:rsidR="00545815" w:rsidRDefault="00545815" w:rsidP="0054581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2B2FB224" w14:textId="77777777" w:rsidR="00545815" w:rsidRDefault="00545815" w:rsidP="00545815">
            <w:pPr>
              <w:jc w:val="left"/>
            </w:pPr>
            <w:proofErr w:type="gramStart"/>
            <w:ins w:id="54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5FD1D67C" w14:textId="77777777" w:rsidR="00545815" w:rsidRDefault="00545815" w:rsidP="00545815">
            <w:pPr>
              <w:jc w:val="left"/>
            </w:pPr>
            <w:r>
              <w:rPr>
                <w:rFonts w:hint="eastAsia"/>
              </w:rPr>
              <w:t>结果（</w:t>
            </w:r>
            <w:ins w:id="55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545815" w14:paraId="7144E4FA" w14:textId="77777777" w:rsidTr="00545815">
        <w:tc>
          <w:tcPr>
            <w:tcW w:w="1668" w:type="dxa"/>
          </w:tcPr>
          <w:p w14:paraId="71452B48" w14:textId="77777777" w:rsidR="00545815" w:rsidRDefault="00545815" w:rsidP="00545815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059A4E50" w14:textId="77777777" w:rsidR="00545815" w:rsidRDefault="00545815" w:rsidP="0054581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0BBB0EEF" w14:textId="77777777" w:rsidR="00545815" w:rsidRDefault="00545815" w:rsidP="0054581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22389F53" w14:textId="77777777" w:rsidR="00545815" w:rsidRDefault="00545815" w:rsidP="00545815">
            <w:pPr>
              <w:jc w:val="left"/>
            </w:pPr>
            <w:r>
              <w:rPr>
                <w:rFonts w:hint="eastAsia"/>
              </w:rPr>
              <w:t>相关描述，用户登录失败后的提示</w:t>
            </w:r>
          </w:p>
        </w:tc>
      </w:tr>
      <w:tr w:rsidR="00545815" w14:paraId="604464B0" w14:textId="77777777" w:rsidTr="00545815">
        <w:tc>
          <w:tcPr>
            <w:tcW w:w="8522" w:type="dxa"/>
            <w:gridSpan w:val="4"/>
          </w:tcPr>
          <w:p w14:paraId="7B114301" w14:textId="57D624F3" w:rsidR="00545815" w:rsidRDefault="00D715BB" w:rsidP="00545815">
            <w:pPr>
              <w:jc w:val="left"/>
            </w:pPr>
            <w:r>
              <w:rPr>
                <w:rFonts w:ascii="Calibri" w:eastAsia="宋体" w:hAnsi="Calibri" w:cs="Calibri" w:hint="eastAsia"/>
                <w:kern w:val="1"/>
                <w:sz w:val="21"/>
                <w:szCs w:val="21"/>
              </w:rPr>
              <w:t>shoolList</w:t>
            </w:r>
            <w:r>
              <w:rPr>
                <w:rFonts w:hint="eastAsia"/>
              </w:rPr>
              <w:t>（返回对象集合，包括多个学校对象</w:t>
            </w:r>
            <w:r w:rsidR="00545815">
              <w:rPr>
                <w:rFonts w:hint="eastAsia"/>
              </w:rPr>
              <w:t>）</w:t>
            </w:r>
            <w:r>
              <w:rPr>
                <w:rFonts w:hint="eastAsia"/>
              </w:rPr>
              <w:t>学校对象</w:t>
            </w:r>
            <w:ins w:id="56" w:author="Shawn Wang" w:date="2014-05-07T13:56:00Z">
              <w:r w:rsidR="00545815">
                <w:t>数据格式如下</w:t>
              </w:r>
            </w:ins>
          </w:p>
        </w:tc>
      </w:tr>
      <w:tr w:rsidR="00545815" w14:paraId="148DA28C" w14:textId="77777777" w:rsidTr="00545815">
        <w:tc>
          <w:tcPr>
            <w:tcW w:w="1668" w:type="dxa"/>
          </w:tcPr>
          <w:p w14:paraId="3AD7A05C" w14:textId="7A007DCF" w:rsidR="00545815" w:rsidRDefault="005D29BC" w:rsidP="00545815">
            <w:pPr>
              <w:jc w:val="left"/>
            </w:pPr>
            <w:proofErr w:type="gramStart"/>
            <w:r>
              <w:rPr>
                <w:rFonts w:ascii="Calibri" w:eastAsia="宋体" w:hAnsi="Calibri" w:cs="Calibri"/>
                <w:sz w:val="21"/>
                <w:szCs w:val="21"/>
              </w:rPr>
              <w:t>schoolName</w:t>
            </w:r>
            <w:proofErr w:type="gramEnd"/>
          </w:p>
        </w:tc>
        <w:tc>
          <w:tcPr>
            <w:tcW w:w="708" w:type="dxa"/>
          </w:tcPr>
          <w:p w14:paraId="7D2FBCE3" w14:textId="77777777" w:rsidR="00545815" w:rsidRDefault="00545815" w:rsidP="0054581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2B6E5E02" w14:textId="77777777" w:rsidR="00545815" w:rsidRDefault="00545815" w:rsidP="0054581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44192AD9" w14:textId="108EB4EF" w:rsidR="00545815" w:rsidRDefault="005D29BC" w:rsidP="00545815">
            <w:pPr>
              <w:jc w:val="left"/>
            </w:pPr>
            <w:r>
              <w:rPr>
                <w:rFonts w:hint="eastAsia"/>
              </w:rPr>
              <w:t>学校名</w:t>
            </w:r>
          </w:p>
        </w:tc>
      </w:tr>
      <w:tr w:rsidR="00545815" w14:paraId="595C8CE6" w14:textId="77777777" w:rsidTr="00545815">
        <w:tc>
          <w:tcPr>
            <w:tcW w:w="1668" w:type="dxa"/>
          </w:tcPr>
          <w:p w14:paraId="18A194ED" w14:textId="6A795609" w:rsidR="00545815" w:rsidRDefault="005D29BC" w:rsidP="00545815">
            <w:pPr>
              <w:jc w:val="left"/>
            </w:pPr>
            <w:proofErr w:type="gramStart"/>
            <w:r>
              <w:rPr>
                <w:rFonts w:ascii="Calibri" w:eastAsia="宋体" w:hAnsi="Calibri" w:cs="Calibri"/>
                <w:sz w:val="21"/>
                <w:szCs w:val="21"/>
              </w:rPr>
              <w:t>schoolId</w:t>
            </w:r>
            <w:proofErr w:type="gramEnd"/>
          </w:p>
        </w:tc>
        <w:tc>
          <w:tcPr>
            <w:tcW w:w="708" w:type="dxa"/>
          </w:tcPr>
          <w:p w14:paraId="09DB0731" w14:textId="77777777" w:rsidR="00545815" w:rsidRDefault="00545815" w:rsidP="0054581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32AF9408" w14:textId="06D3E1DD" w:rsidR="00545815" w:rsidRDefault="005D29BC" w:rsidP="00545815">
            <w:pPr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5012" w:type="dxa"/>
          </w:tcPr>
          <w:p w14:paraId="14CEB759" w14:textId="38F09A9A" w:rsidR="00545815" w:rsidRDefault="005D29BC" w:rsidP="00545815">
            <w:pPr>
              <w:jc w:val="left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id</w:t>
            </w:r>
          </w:p>
        </w:tc>
      </w:tr>
      <w:tr w:rsidR="00545815" w14:paraId="6861269C" w14:textId="77777777" w:rsidTr="00545815">
        <w:tc>
          <w:tcPr>
            <w:tcW w:w="1668" w:type="dxa"/>
          </w:tcPr>
          <w:p w14:paraId="4E963CE7" w14:textId="76F28920" w:rsidR="00545815" w:rsidRDefault="005D29BC" w:rsidP="00545815">
            <w:pPr>
              <w:jc w:val="left"/>
              <w:rPr>
                <w:rFonts w:ascii="Calibri" w:eastAsia="宋体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eastAsia="宋体" w:hAnsi="Calibri" w:cs="Calibri"/>
                <w:sz w:val="21"/>
                <w:szCs w:val="21"/>
              </w:rPr>
              <w:t>isJoin</w:t>
            </w:r>
            <w:proofErr w:type="gramEnd"/>
          </w:p>
        </w:tc>
        <w:tc>
          <w:tcPr>
            <w:tcW w:w="708" w:type="dxa"/>
          </w:tcPr>
          <w:p w14:paraId="74AB5297" w14:textId="77777777" w:rsidR="00545815" w:rsidRDefault="00545815" w:rsidP="0054581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6B8C618A" w14:textId="430E9E7F" w:rsidR="005D29BC" w:rsidRDefault="005D29BC" w:rsidP="00545815">
            <w:pPr>
              <w:jc w:val="left"/>
            </w:pPr>
            <w:proofErr w:type="gramStart"/>
            <w:r>
              <w:rPr>
                <w:rFonts w:hint="eastAsia"/>
              </w:rPr>
              <w:t>int</w:t>
            </w:r>
            <w:proofErr w:type="gramEnd"/>
          </w:p>
        </w:tc>
        <w:tc>
          <w:tcPr>
            <w:tcW w:w="5012" w:type="dxa"/>
          </w:tcPr>
          <w:p w14:paraId="0386E08D" w14:textId="0C64236E" w:rsidR="00545815" w:rsidRDefault="005D29BC" w:rsidP="00545815">
            <w:pPr>
              <w:jc w:val="left"/>
            </w:pPr>
            <w:r>
              <w:rPr>
                <w:rFonts w:hint="eastAsia"/>
              </w:rPr>
              <w:t>是否已经加入（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加入，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未加入）</w:t>
            </w:r>
          </w:p>
        </w:tc>
      </w:tr>
      <w:tr w:rsidR="00FC74C1" w14:paraId="21717695" w14:textId="77777777" w:rsidTr="00545815">
        <w:tc>
          <w:tcPr>
            <w:tcW w:w="1668" w:type="dxa"/>
          </w:tcPr>
          <w:p w14:paraId="725A1CAE" w14:textId="18DEF185" w:rsidR="00FC74C1" w:rsidRDefault="00FC74C1" w:rsidP="00545815">
            <w:pPr>
              <w:jc w:val="left"/>
              <w:rPr>
                <w:rFonts w:ascii="Calibri" w:eastAsia="宋体" w:hAnsi="Calibri" w:cs="Calibri" w:hint="eastAsia"/>
                <w:sz w:val="21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 w:val="21"/>
                <w:szCs w:val="21"/>
              </w:rPr>
              <w:t>type</w:t>
            </w:r>
            <w:proofErr w:type="gramEnd"/>
          </w:p>
        </w:tc>
        <w:tc>
          <w:tcPr>
            <w:tcW w:w="708" w:type="dxa"/>
          </w:tcPr>
          <w:p w14:paraId="060B3514" w14:textId="05B858E6" w:rsidR="00FC74C1" w:rsidRDefault="00FC74C1" w:rsidP="0054581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76FFE919" w14:textId="0C372A27" w:rsidR="00FC74C1" w:rsidRDefault="00FC74C1" w:rsidP="00545815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int</w:t>
            </w:r>
            <w:proofErr w:type="gramEnd"/>
          </w:p>
        </w:tc>
        <w:tc>
          <w:tcPr>
            <w:tcW w:w="5012" w:type="dxa"/>
          </w:tcPr>
          <w:p w14:paraId="529E640F" w14:textId="4676CB27" w:rsidR="00FC74C1" w:rsidRDefault="00FC74C1" w:rsidP="0054581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身份（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老师，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家长，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既是老师又是家长，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，未知）</w:t>
            </w:r>
          </w:p>
        </w:tc>
      </w:tr>
    </w:tbl>
    <w:p w14:paraId="7D30D0E3" w14:textId="00D69494" w:rsidR="00545815" w:rsidRDefault="00545815" w:rsidP="00545815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7F5BFF16" w14:textId="649CB87E" w:rsidR="000C7CC4" w:rsidRDefault="00424B2B" w:rsidP="000C7CC4">
      <w:pPr>
        <w:autoSpaceDE w:val="0"/>
        <w:autoSpaceDN w:val="0"/>
        <w:adjustRightInd w:val="0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</w:t>
      </w:r>
    </w:p>
    <w:p w14:paraId="60D829DF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5FCB4739" w14:textId="7A03B38F" w:rsidR="000C7CC4" w:rsidRDefault="00AD5996" w:rsidP="00AD5996">
      <w:pPr>
        <w:pStyle w:val="3"/>
      </w:pPr>
      <w:bookmarkStart w:id="57" w:name="_Toc273552418"/>
      <w:r>
        <w:rPr>
          <w:rFonts w:ascii="Calibri" w:cs="Calibri" w:hint="eastAsia"/>
          <w:kern w:val="1"/>
        </w:rPr>
        <w:t>10</w:t>
      </w:r>
      <w:r w:rsidR="000C7CC4">
        <w:rPr>
          <w:rFonts w:ascii="Calibri" w:cs="Calibri"/>
          <w:kern w:val="1"/>
        </w:rPr>
        <w:t>.</w:t>
      </w:r>
      <w:r w:rsidR="000C7CC4">
        <w:rPr>
          <w:rFonts w:ascii="Calibri" w:cs="Calibri"/>
          <w:kern w:val="1"/>
        </w:rPr>
        <w:tab/>
      </w:r>
      <w:r w:rsidR="00A04FAE">
        <w:rPr>
          <w:rFonts w:hint="eastAsia"/>
        </w:rPr>
        <w:t>加入组织（学校）</w:t>
      </w:r>
      <w:bookmarkEnd w:id="57"/>
    </w:p>
    <w:p w14:paraId="251D00A5" w14:textId="7B4E0F70" w:rsidR="00AD5996" w:rsidRDefault="00AD5996" w:rsidP="00AD5996">
      <w:pPr>
        <w:autoSpaceDE w:val="0"/>
        <w:autoSpaceDN w:val="0"/>
        <w:adjustRightInd w:val="0"/>
        <w:rPr>
          <w:rFonts w:ascii="宋体" w:cs="宋体"/>
        </w:rPr>
      </w:pPr>
      <w:r>
        <w:rPr>
          <w:rFonts w:ascii="Consolas" w:eastAsia="宋体" w:hAnsi="Consolas" w:cs="Consolas" w:hint="eastAsia"/>
        </w:rPr>
        <w:t>备注：</w:t>
      </w:r>
      <w:r w:rsidR="00A04FAE">
        <w:rPr>
          <w:rFonts w:hint="eastAsia"/>
        </w:rPr>
        <w:t>如果班主任，自动加入子组织（班级）</w:t>
      </w:r>
    </w:p>
    <w:p w14:paraId="64AE86BE" w14:textId="77777777" w:rsidR="00AD5996" w:rsidRDefault="00AD5996" w:rsidP="00AD5996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AD5996" w14:paraId="4BF5EB2E" w14:textId="77777777" w:rsidTr="00AD5996">
        <w:tc>
          <w:tcPr>
            <w:tcW w:w="2527" w:type="dxa"/>
          </w:tcPr>
          <w:p w14:paraId="167407D5" w14:textId="77777777" w:rsidR="00AD5996" w:rsidRDefault="00AD5996" w:rsidP="00AD599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7C5D43ED" w14:textId="77777777" w:rsidR="00AD5996" w:rsidRDefault="00AD5996" w:rsidP="00AD5996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2103DB3A" w14:textId="77777777" w:rsidR="00AD5996" w:rsidRDefault="00AD5996" w:rsidP="00AD599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2BFE0AED" w14:textId="77777777" w:rsidR="00AD5996" w:rsidRDefault="00AD5996" w:rsidP="00AD599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AD5996" w14:paraId="6687C11B" w14:textId="77777777" w:rsidTr="00AD5996">
        <w:tc>
          <w:tcPr>
            <w:tcW w:w="2527" w:type="dxa"/>
          </w:tcPr>
          <w:p w14:paraId="344C2FAF" w14:textId="3E0EE83D" w:rsidR="00AD5996" w:rsidRDefault="00072327" w:rsidP="00AD5996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schoolId</w:t>
            </w:r>
            <w:proofErr w:type="gramEnd"/>
          </w:p>
        </w:tc>
        <w:tc>
          <w:tcPr>
            <w:tcW w:w="655" w:type="dxa"/>
          </w:tcPr>
          <w:p w14:paraId="69CE1C98" w14:textId="77777777" w:rsidR="00AD5996" w:rsidRDefault="00AD5996" w:rsidP="00AD599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232BF320" w14:textId="1C6F75D7" w:rsidR="00AD5996" w:rsidRDefault="00072327" w:rsidP="00AD5996">
            <w:pPr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4285" w:type="dxa"/>
          </w:tcPr>
          <w:p w14:paraId="681AC86C" w14:textId="37581A64" w:rsidR="00AD5996" w:rsidRDefault="00072327" w:rsidP="00AD5996">
            <w:pPr>
              <w:jc w:val="left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ID</w:t>
            </w:r>
          </w:p>
        </w:tc>
      </w:tr>
    </w:tbl>
    <w:p w14:paraId="7D83B0D3" w14:textId="77777777" w:rsidR="00AD5996" w:rsidRDefault="00AD5996" w:rsidP="00AD5996">
      <w:pPr>
        <w:jc w:val="left"/>
      </w:pPr>
    </w:p>
    <w:p w14:paraId="402380C5" w14:textId="77777777" w:rsidR="00AD5996" w:rsidRDefault="00AD5996" w:rsidP="00AD5996">
      <w:pPr>
        <w:jc w:val="left"/>
      </w:pPr>
      <w:r>
        <w:rPr>
          <w:rFonts w:hint="eastAsia"/>
        </w:rPr>
        <w:t>返回示例：</w:t>
      </w:r>
    </w:p>
    <w:p w14:paraId="7A89DC63" w14:textId="77777777" w:rsidR="00BE75AF" w:rsidRPr="00BE75AF" w:rsidRDefault="00BE75AF" w:rsidP="00BE75AF">
      <w:pPr>
        <w:jc w:val="left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{</w:t>
      </w:r>
    </w:p>
    <w:p w14:paraId="15D8C0E5" w14:textId="77777777" w:rsidR="00BE75AF" w:rsidRPr="00BE75AF" w:rsidRDefault="00BE75AF" w:rsidP="00BE75AF">
      <w:pPr>
        <w:jc w:val="left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BE75AF">
        <w:rPr>
          <w:rFonts w:eastAsia="宋体"/>
          <w:kern w:val="1"/>
          <w:sz w:val="21"/>
          <w:szCs w:val="21"/>
        </w:rPr>
        <w:t>ret</w:t>
      </w:r>
      <w:proofErr w:type="gramEnd"/>
      <w:r w:rsidRPr="00BE75AF">
        <w:rPr>
          <w:rFonts w:eastAsia="宋体"/>
          <w:kern w:val="1"/>
          <w:sz w:val="21"/>
          <w:szCs w:val="21"/>
        </w:rPr>
        <w:t>": 0,</w:t>
      </w:r>
    </w:p>
    <w:p w14:paraId="376CDFA4" w14:textId="77777777" w:rsidR="00BE75AF" w:rsidRPr="00BE75AF" w:rsidRDefault="00BE75AF" w:rsidP="00BE75AF">
      <w:pPr>
        <w:jc w:val="left"/>
        <w:rPr>
          <w:rFonts w:eastAsia="宋体"/>
          <w:kern w:val="1"/>
          <w:sz w:val="21"/>
          <w:szCs w:val="21"/>
        </w:rPr>
      </w:pPr>
      <w:r w:rsidRPr="00BE75AF">
        <w:rPr>
          <w:rFonts w:eastAsia="宋体" w:hint="eastAsia"/>
          <w:kern w:val="1"/>
          <w:sz w:val="21"/>
          <w:szCs w:val="21"/>
        </w:rPr>
        <w:t xml:space="preserve">    "msg": "</w:t>
      </w:r>
      <w:r w:rsidRPr="00BE75AF">
        <w:rPr>
          <w:rFonts w:eastAsia="宋体" w:hint="eastAsia"/>
          <w:kern w:val="1"/>
          <w:sz w:val="21"/>
          <w:szCs w:val="21"/>
        </w:rPr>
        <w:t>成功</w:t>
      </w:r>
      <w:r w:rsidRPr="00BE75AF">
        <w:rPr>
          <w:rFonts w:eastAsia="宋体" w:hint="eastAsia"/>
          <w:kern w:val="1"/>
          <w:sz w:val="21"/>
          <w:szCs w:val="21"/>
        </w:rPr>
        <w:t>"</w:t>
      </w:r>
    </w:p>
    <w:p w14:paraId="476B3A68" w14:textId="77777777" w:rsidR="00C0236C" w:rsidRDefault="00BE75AF" w:rsidP="00BE75AF">
      <w:pPr>
        <w:jc w:val="left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}</w:t>
      </w:r>
    </w:p>
    <w:p w14:paraId="6A91BEB5" w14:textId="77AC860A" w:rsidR="00AD5996" w:rsidRDefault="00AD5996" w:rsidP="00BE75AF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AD5996" w14:paraId="134A7CBF" w14:textId="77777777" w:rsidTr="00AD5996">
        <w:tc>
          <w:tcPr>
            <w:tcW w:w="1668" w:type="dxa"/>
          </w:tcPr>
          <w:p w14:paraId="744E117F" w14:textId="77777777" w:rsidR="00AD5996" w:rsidRDefault="00AD5996" w:rsidP="00AD599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72023CFB" w14:textId="77777777" w:rsidR="00AD5996" w:rsidRDefault="00AD5996" w:rsidP="00AD5996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5AEA4F29" w14:textId="77777777" w:rsidR="00AD5996" w:rsidRDefault="00AD5996" w:rsidP="00AD599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69EBB9F9" w14:textId="77777777" w:rsidR="00AD5996" w:rsidRDefault="00AD5996" w:rsidP="00AD599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AD5996" w14:paraId="0DD6B499" w14:textId="77777777" w:rsidTr="00AD5996">
        <w:tc>
          <w:tcPr>
            <w:tcW w:w="1668" w:type="dxa"/>
          </w:tcPr>
          <w:p w14:paraId="2BA06575" w14:textId="77777777" w:rsidR="00AD5996" w:rsidRDefault="00AD5996" w:rsidP="00AD5996">
            <w:pPr>
              <w:jc w:val="left"/>
            </w:pPr>
            <w:proofErr w:type="gramStart"/>
            <w:ins w:id="58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43610A94" w14:textId="77777777" w:rsidR="00AD5996" w:rsidRDefault="00AD5996" w:rsidP="00AD599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7CDF97C5" w14:textId="77777777" w:rsidR="00AD5996" w:rsidRDefault="00AD5996" w:rsidP="00AD5996">
            <w:pPr>
              <w:jc w:val="left"/>
            </w:pPr>
            <w:proofErr w:type="gramStart"/>
            <w:ins w:id="59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28CE4FC3" w14:textId="77777777" w:rsidR="00AD5996" w:rsidRDefault="00AD5996" w:rsidP="00AD5996">
            <w:pPr>
              <w:jc w:val="left"/>
            </w:pPr>
            <w:r>
              <w:rPr>
                <w:rFonts w:hint="eastAsia"/>
              </w:rPr>
              <w:t>结果（</w:t>
            </w:r>
            <w:ins w:id="60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AD5996" w14:paraId="7747D481" w14:textId="77777777" w:rsidTr="00AD5996">
        <w:tc>
          <w:tcPr>
            <w:tcW w:w="1668" w:type="dxa"/>
          </w:tcPr>
          <w:p w14:paraId="00DB1360" w14:textId="77777777" w:rsidR="00AD5996" w:rsidRDefault="00AD5996" w:rsidP="00AD5996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6F82E96B" w14:textId="77777777" w:rsidR="00AD5996" w:rsidRDefault="00AD5996" w:rsidP="00AD599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0C4199C6" w14:textId="77777777" w:rsidR="00AD5996" w:rsidRDefault="00AD5996" w:rsidP="00AD599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4BB4EF29" w14:textId="53940B29" w:rsidR="00AD5996" w:rsidRDefault="006D35E5" w:rsidP="00AD5996">
            <w:pPr>
              <w:jc w:val="left"/>
            </w:pPr>
            <w:r>
              <w:rPr>
                <w:rFonts w:hint="eastAsia"/>
              </w:rPr>
              <w:t>相关描述，</w:t>
            </w:r>
            <w:r w:rsidR="00AD5996">
              <w:rPr>
                <w:rFonts w:hint="eastAsia"/>
              </w:rPr>
              <w:t>失败后的提示</w:t>
            </w:r>
          </w:p>
        </w:tc>
      </w:tr>
    </w:tbl>
    <w:p w14:paraId="19B04630" w14:textId="77777777" w:rsidR="00AD5996" w:rsidRDefault="00AD5996" w:rsidP="00AD5996">
      <w:pPr>
        <w:autoSpaceDE w:val="0"/>
        <w:autoSpaceDN w:val="0"/>
        <w:adjustRightInd w:val="0"/>
        <w:rPr>
          <w:rFonts w:ascii="Calibri" w:eastAsia="Heiti SC Light" w:hAnsi="Calibri" w:cs="Calibri"/>
          <w:sz w:val="21"/>
          <w:szCs w:val="21"/>
        </w:rPr>
      </w:pPr>
    </w:p>
    <w:p w14:paraId="5929E746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379A4E7C" w14:textId="6743644E" w:rsidR="000C7CC4" w:rsidRDefault="00A04FAE" w:rsidP="00A04FAE">
      <w:pPr>
        <w:pStyle w:val="3"/>
      </w:pPr>
      <w:bookmarkStart w:id="61" w:name="_Toc273552419"/>
      <w:r>
        <w:rPr>
          <w:rFonts w:ascii="Calibri" w:cs="Calibri" w:hint="eastAsia"/>
          <w:kern w:val="1"/>
        </w:rPr>
        <w:t>11.</w:t>
      </w:r>
      <w:r>
        <w:rPr>
          <w:rFonts w:hint="eastAsia"/>
        </w:rPr>
        <w:t>退出组织（学校）</w:t>
      </w:r>
      <w:bookmarkEnd w:id="61"/>
    </w:p>
    <w:p w14:paraId="1FCC1636" w14:textId="77777777" w:rsidR="005605A9" w:rsidRDefault="005605A9" w:rsidP="005605A9">
      <w:pPr>
        <w:autoSpaceDE w:val="0"/>
        <w:autoSpaceDN w:val="0"/>
        <w:adjustRightInd w:val="0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备注：</w:t>
      </w:r>
      <w:r>
        <w:rPr>
          <w:rFonts w:hint="eastAsia"/>
        </w:rPr>
        <w:t>清空群组人员列表数据，更改激活状态</w:t>
      </w:r>
    </w:p>
    <w:p w14:paraId="698F2534" w14:textId="77777777" w:rsidR="005605A9" w:rsidRDefault="005605A9" w:rsidP="005605A9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5605A9" w14:paraId="128B5653" w14:textId="77777777" w:rsidTr="00BD3995">
        <w:tc>
          <w:tcPr>
            <w:tcW w:w="2527" w:type="dxa"/>
          </w:tcPr>
          <w:p w14:paraId="33932457" w14:textId="77777777" w:rsidR="005605A9" w:rsidRDefault="005605A9" w:rsidP="00BD399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2EE5FF63" w14:textId="77777777" w:rsidR="005605A9" w:rsidRDefault="005605A9" w:rsidP="00BD3995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48835461" w14:textId="77777777" w:rsidR="005605A9" w:rsidRDefault="005605A9" w:rsidP="00BD3995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7148D7CA" w14:textId="77777777" w:rsidR="005605A9" w:rsidRDefault="005605A9" w:rsidP="00BD399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605A9" w14:paraId="6DCE686D" w14:textId="77777777" w:rsidTr="00BD3995">
        <w:tc>
          <w:tcPr>
            <w:tcW w:w="2527" w:type="dxa"/>
          </w:tcPr>
          <w:p w14:paraId="067B5E09" w14:textId="77777777" w:rsidR="005605A9" w:rsidRDefault="005605A9" w:rsidP="00BD3995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schoolId</w:t>
            </w:r>
            <w:proofErr w:type="gramEnd"/>
          </w:p>
        </w:tc>
        <w:tc>
          <w:tcPr>
            <w:tcW w:w="655" w:type="dxa"/>
          </w:tcPr>
          <w:p w14:paraId="45D3355E" w14:textId="77777777" w:rsidR="005605A9" w:rsidRDefault="005605A9" w:rsidP="00BD399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52B33688" w14:textId="77777777" w:rsidR="005605A9" w:rsidRDefault="005605A9" w:rsidP="00BD3995">
            <w:pPr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4285" w:type="dxa"/>
          </w:tcPr>
          <w:p w14:paraId="403FE203" w14:textId="77777777" w:rsidR="005605A9" w:rsidRDefault="005605A9" w:rsidP="00BD3995">
            <w:pPr>
              <w:jc w:val="left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ID</w:t>
            </w:r>
          </w:p>
        </w:tc>
      </w:tr>
    </w:tbl>
    <w:p w14:paraId="2289078C" w14:textId="77777777" w:rsidR="005605A9" w:rsidRDefault="005605A9" w:rsidP="005605A9">
      <w:pPr>
        <w:jc w:val="left"/>
      </w:pPr>
    </w:p>
    <w:p w14:paraId="7DF359B3" w14:textId="77777777" w:rsidR="005605A9" w:rsidRDefault="005605A9" w:rsidP="005605A9">
      <w:pPr>
        <w:jc w:val="left"/>
      </w:pPr>
      <w:r>
        <w:rPr>
          <w:rFonts w:hint="eastAsia"/>
        </w:rPr>
        <w:t>返回示例：</w:t>
      </w:r>
    </w:p>
    <w:p w14:paraId="667BC321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{</w:t>
      </w:r>
    </w:p>
    <w:p w14:paraId="34F9B915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BE75AF">
        <w:rPr>
          <w:rFonts w:eastAsia="宋体"/>
          <w:kern w:val="1"/>
          <w:sz w:val="21"/>
          <w:szCs w:val="21"/>
        </w:rPr>
        <w:t>ret</w:t>
      </w:r>
      <w:proofErr w:type="gramEnd"/>
      <w:r w:rsidRPr="00BE75AF">
        <w:rPr>
          <w:rFonts w:eastAsia="宋体"/>
          <w:kern w:val="1"/>
          <w:sz w:val="21"/>
          <w:szCs w:val="21"/>
        </w:rPr>
        <w:t>": 0,</w:t>
      </w:r>
    </w:p>
    <w:p w14:paraId="6B3E2A46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 w:hint="eastAsia"/>
          <w:kern w:val="1"/>
          <w:sz w:val="21"/>
          <w:szCs w:val="21"/>
        </w:rPr>
        <w:t xml:space="preserve">    "msg": "</w:t>
      </w:r>
      <w:r w:rsidRPr="00BE75AF">
        <w:rPr>
          <w:rFonts w:eastAsia="宋体" w:hint="eastAsia"/>
          <w:kern w:val="1"/>
          <w:sz w:val="21"/>
          <w:szCs w:val="21"/>
        </w:rPr>
        <w:t>成功</w:t>
      </w:r>
      <w:r w:rsidRPr="00BE75AF">
        <w:rPr>
          <w:rFonts w:eastAsia="宋体" w:hint="eastAsia"/>
          <w:kern w:val="1"/>
          <w:sz w:val="21"/>
          <w:szCs w:val="21"/>
        </w:rPr>
        <w:t>"</w:t>
      </w:r>
    </w:p>
    <w:p w14:paraId="41B2DAF8" w14:textId="4AE8C2DB" w:rsidR="005605A9" w:rsidRDefault="00BE75AF" w:rsidP="00BE75AF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}</w:t>
      </w:r>
    </w:p>
    <w:p w14:paraId="05872381" w14:textId="77777777" w:rsidR="005605A9" w:rsidRDefault="005605A9" w:rsidP="005605A9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5605A9" w14:paraId="0C57DC07" w14:textId="77777777" w:rsidTr="00BD3995">
        <w:tc>
          <w:tcPr>
            <w:tcW w:w="1668" w:type="dxa"/>
          </w:tcPr>
          <w:p w14:paraId="2C69C350" w14:textId="77777777" w:rsidR="005605A9" w:rsidRDefault="005605A9" w:rsidP="00BD399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7076976C" w14:textId="77777777" w:rsidR="005605A9" w:rsidRDefault="005605A9" w:rsidP="00BD3995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109BEF64" w14:textId="77777777" w:rsidR="005605A9" w:rsidRDefault="005605A9" w:rsidP="00BD3995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493B8B32" w14:textId="77777777" w:rsidR="005605A9" w:rsidRDefault="005605A9" w:rsidP="00BD399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605A9" w14:paraId="23043FAA" w14:textId="77777777" w:rsidTr="00BD3995">
        <w:tc>
          <w:tcPr>
            <w:tcW w:w="1668" w:type="dxa"/>
          </w:tcPr>
          <w:p w14:paraId="21A0AA5F" w14:textId="77777777" w:rsidR="005605A9" w:rsidRDefault="005605A9" w:rsidP="00BD3995">
            <w:pPr>
              <w:jc w:val="left"/>
            </w:pPr>
            <w:proofErr w:type="gramStart"/>
            <w:ins w:id="62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2BB4D056" w14:textId="77777777" w:rsidR="005605A9" w:rsidRDefault="005605A9" w:rsidP="00BD399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52A93434" w14:textId="77777777" w:rsidR="005605A9" w:rsidRDefault="005605A9" w:rsidP="00BD3995">
            <w:pPr>
              <w:jc w:val="left"/>
            </w:pPr>
            <w:proofErr w:type="gramStart"/>
            <w:ins w:id="63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40449B3D" w14:textId="77777777" w:rsidR="005605A9" w:rsidRDefault="005605A9" w:rsidP="00BD3995">
            <w:pPr>
              <w:jc w:val="left"/>
            </w:pPr>
            <w:r>
              <w:rPr>
                <w:rFonts w:hint="eastAsia"/>
              </w:rPr>
              <w:t>结果（</w:t>
            </w:r>
            <w:ins w:id="64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5605A9" w14:paraId="5E0F228C" w14:textId="77777777" w:rsidTr="00BD3995">
        <w:tc>
          <w:tcPr>
            <w:tcW w:w="1668" w:type="dxa"/>
          </w:tcPr>
          <w:p w14:paraId="750B21B0" w14:textId="77777777" w:rsidR="005605A9" w:rsidRDefault="005605A9" w:rsidP="00BD3995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47186156" w14:textId="77777777" w:rsidR="005605A9" w:rsidRDefault="005605A9" w:rsidP="00BD399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0D5AF896" w14:textId="77777777" w:rsidR="005605A9" w:rsidRDefault="005605A9" w:rsidP="00BD399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75FF4BE2" w14:textId="5B20EF24" w:rsidR="005605A9" w:rsidRDefault="005605A9" w:rsidP="00B46198">
            <w:pPr>
              <w:jc w:val="left"/>
            </w:pPr>
            <w:r>
              <w:rPr>
                <w:rFonts w:hint="eastAsia"/>
              </w:rPr>
              <w:t>相关描述，失败后的提示</w:t>
            </w:r>
          </w:p>
        </w:tc>
      </w:tr>
    </w:tbl>
    <w:p w14:paraId="05AD4209" w14:textId="77777777" w:rsidR="005605A9" w:rsidRDefault="005605A9" w:rsidP="005605A9">
      <w:pPr>
        <w:autoSpaceDE w:val="0"/>
        <w:autoSpaceDN w:val="0"/>
        <w:adjustRightInd w:val="0"/>
        <w:rPr>
          <w:rFonts w:ascii="Calibri" w:eastAsia="Heiti SC Light" w:hAnsi="Calibri" w:cs="Calibri"/>
          <w:sz w:val="21"/>
          <w:szCs w:val="21"/>
        </w:rPr>
      </w:pPr>
    </w:p>
    <w:p w14:paraId="2A73DA03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672A70B0" w14:textId="64A8F844" w:rsidR="000C7CC4" w:rsidRDefault="00D715BB" w:rsidP="00D715BB">
      <w:pPr>
        <w:pStyle w:val="3"/>
      </w:pPr>
      <w:bookmarkStart w:id="65" w:name="_Toc273552420"/>
      <w:r>
        <w:rPr>
          <w:rFonts w:ascii="Calibri" w:cs="Calibri" w:hint="eastAsia"/>
          <w:kern w:val="1"/>
        </w:rPr>
        <w:t>12.</w:t>
      </w:r>
      <w:r w:rsidR="000C7CC4">
        <w:rPr>
          <w:rFonts w:hint="eastAsia"/>
        </w:rPr>
        <w:t>根据学校返回相关子组织（班级）列表</w:t>
      </w:r>
      <w:bookmarkEnd w:id="65"/>
    </w:p>
    <w:p w14:paraId="384D3412" w14:textId="77777777" w:rsidR="00D715BB" w:rsidRDefault="00D715BB" w:rsidP="00D715BB">
      <w:pPr>
        <w:autoSpaceDE w:val="0"/>
        <w:autoSpaceDN w:val="0"/>
        <w:adjustRightInd w:val="0"/>
        <w:rPr>
          <w:rFonts w:ascii="宋体" w:cs="宋体"/>
        </w:rPr>
      </w:pPr>
      <w:r>
        <w:rPr>
          <w:rFonts w:ascii="Consolas" w:eastAsia="宋体" w:hAnsi="Consolas" w:cs="Consolas" w:hint="eastAsia"/>
        </w:rPr>
        <w:t>备注：</w:t>
      </w:r>
      <w:r>
        <w:rPr>
          <w:rFonts w:ascii="宋体" w:cs="宋体" w:hint="eastAsia"/>
        </w:rPr>
        <w:t>无</w:t>
      </w:r>
    </w:p>
    <w:p w14:paraId="04D35ED9" w14:textId="77777777" w:rsidR="00D715BB" w:rsidRDefault="00D715BB" w:rsidP="00D715BB">
      <w:pPr>
        <w:autoSpaceDE w:val="0"/>
        <w:autoSpaceDN w:val="0"/>
        <w:adjustRightInd w:val="0"/>
        <w:rPr>
          <w:rFonts w:ascii="宋体" w:cs="宋体"/>
        </w:rPr>
      </w:pPr>
    </w:p>
    <w:p w14:paraId="3BEA692C" w14:textId="04BF68BC" w:rsidR="00D715BB" w:rsidRDefault="00D715BB" w:rsidP="00D715BB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D715BB" w14:paraId="5B43BA2B" w14:textId="77777777" w:rsidTr="00BD3995">
        <w:tc>
          <w:tcPr>
            <w:tcW w:w="2527" w:type="dxa"/>
          </w:tcPr>
          <w:p w14:paraId="300B2EAB" w14:textId="77777777" w:rsidR="00D715BB" w:rsidRDefault="00D715BB" w:rsidP="00BD399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380A2998" w14:textId="77777777" w:rsidR="00D715BB" w:rsidRDefault="00D715BB" w:rsidP="00BD3995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78EA6D07" w14:textId="77777777" w:rsidR="00D715BB" w:rsidRDefault="00D715BB" w:rsidP="00BD3995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5465AA51" w14:textId="77777777" w:rsidR="00D715BB" w:rsidRDefault="00D715BB" w:rsidP="00BD399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715BB" w14:paraId="24983153" w14:textId="77777777" w:rsidTr="00BD3995">
        <w:tc>
          <w:tcPr>
            <w:tcW w:w="2527" w:type="dxa"/>
          </w:tcPr>
          <w:p w14:paraId="5049EE2B" w14:textId="77777777" w:rsidR="00D715BB" w:rsidRDefault="00D715BB" w:rsidP="00BD3995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schoolId</w:t>
            </w:r>
            <w:proofErr w:type="gramEnd"/>
          </w:p>
        </w:tc>
        <w:tc>
          <w:tcPr>
            <w:tcW w:w="655" w:type="dxa"/>
          </w:tcPr>
          <w:p w14:paraId="3F42CCB3" w14:textId="77777777" w:rsidR="00D715BB" w:rsidRDefault="00D715BB" w:rsidP="00BD399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00B3CA25" w14:textId="77777777" w:rsidR="00D715BB" w:rsidRDefault="00D715BB" w:rsidP="00BD3995">
            <w:pPr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4285" w:type="dxa"/>
          </w:tcPr>
          <w:p w14:paraId="0C5E9C20" w14:textId="77777777" w:rsidR="00D715BB" w:rsidRDefault="00D715BB" w:rsidP="00BD3995">
            <w:pPr>
              <w:jc w:val="left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ID</w:t>
            </w:r>
          </w:p>
        </w:tc>
      </w:tr>
    </w:tbl>
    <w:p w14:paraId="2AD19B9F" w14:textId="77777777" w:rsidR="00D715BB" w:rsidRDefault="00D715BB" w:rsidP="00D715BB">
      <w:pPr>
        <w:jc w:val="left"/>
      </w:pPr>
    </w:p>
    <w:p w14:paraId="464BE60C" w14:textId="77777777" w:rsidR="00D715BB" w:rsidRDefault="00D715BB" w:rsidP="00D715BB">
      <w:pPr>
        <w:jc w:val="left"/>
      </w:pPr>
      <w:r>
        <w:rPr>
          <w:rFonts w:hint="eastAsia"/>
        </w:rPr>
        <w:t>返回示例：</w:t>
      </w:r>
    </w:p>
    <w:p w14:paraId="450FCFF8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>{</w:t>
      </w:r>
    </w:p>
    <w:p w14:paraId="0AAA4639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C0236C">
        <w:rPr>
          <w:rFonts w:eastAsia="宋体"/>
          <w:kern w:val="1"/>
          <w:sz w:val="21"/>
          <w:szCs w:val="21"/>
        </w:rPr>
        <w:t>ret</w:t>
      </w:r>
      <w:proofErr w:type="gramEnd"/>
      <w:r w:rsidRPr="00C0236C">
        <w:rPr>
          <w:rFonts w:eastAsia="宋体"/>
          <w:kern w:val="1"/>
          <w:sz w:val="21"/>
          <w:szCs w:val="21"/>
        </w:rPr>
        <w:t>": 0,</w:t>
      </w:r>
    </w:p>
    <w:p w14:paraId="4154A61D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 xml:space="preserve">    "msg": "</w:t>
      </w:r>
      <w:r w:rsidRPr="00C0236C">
        <w:rPr>
          <w:rFonts w:eastAsia="宋体" w:hint="eastAsia"/>
          <w:kern w:val="1"/>
          <w:sz w:val="21"/>
          <w:szCs w:val="21"/>
        </w:rPr>
        <w:t>成功</w:t>
      </w:r>
      <w:r w:rsidRPr="00C0236C">
        <w:rPr>
          <w:rFonts w:eastAsia="宋体" w:hint="eastAsia"/>
          <w:kern w:val="1"/>
          <w:sz w:val="21"/>
          <w:szCs w:val="21"/>
        </w:rPr>
        <w:t>",</w:t>
      </w:r>
    </w:p>
    <w:p w14:paraId="67758338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" </w:t>
      </w:r>
      <w:proofErr w:type="gramStart"/>
      <w:r w:rsidRPr="00C0236C">
        <w:rPr>
          <w:rFonts w:eastAsia="宋体"/>
          <w:kern w:val="1"/>
          <w:sz w:val="21"/>
          <w:szCs w:val="21"/>
        </w:rPr>
        <w:t>classroomlist</w:t>
      </w:r>
      <w:proofErr w:type="gramEnd"/>
      <w:r w:rsidRPr="00C0236C">
        <w:rPr>
          <w:rFonts w:eastAsia="宋体"/>
          <w:kern w:val="1"/>
          <w:sz w:val="21"/>
          <w:szCs w:val="21"/>
        </w:rPr>
        <w:t>": [</w:t>
      </w:r>
    </w:p>
    <w:p w14:paraId="2237EFA2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{</w:t>
      </w:r>
    </w:p>
    <w:p w14:paraId="56F0F018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 xml:space="preserve">            " classroomName ": "1</w:t>
      </w:r>
      <w:r w:rsidRPr="00C0236C">
        <w:rPr>
          <w:rFonts w:eastAsia="宋体" w:hint="eastAsia"/>
          <w:kern w:val="1"/>
          <w:sz w:val="21"/>
          <w:szCs w:val="21"/>
        </w:rPr>
        <w:t>班</w:t>
      </w:r>
      <w:r w:rsidRPr="00C0236C">
        <w:rPr>
          <w:rFonts w:eastAsia="宋体" w:hint="eastAsia"/>
          <w:kern w:val="1"/>
          <w:sz w:val="21"/>
          <w:szCs w:val="21"/>
        </w:rPr>
        <w:t>",</w:t>
      </w:r>
    </w:p>
    <w:p w14:paraId="7437A52D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kern w:val="1"/>
          <w:sz w:val="21"/>
          <w:szCs w:val="21"/>
        </w:rPr>
        <w:t>classroomId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100001,</w:t>
      </w:r>
    </w:p>
    <w:p w14:paraId="15C8B519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kern w:val="1"/>
          <w:sz w:val="21"/>
          <w:szCs w:val="21"/>
        </w:rPr>
        <w:t>isChoose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1,</w:t>
      </w:r>
    </w:p>
    <w:p w14:paraId="4FD83C66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 xml:space="preserve">            " leaderName ": "</w:t>
      </w:r>
      <w:r w:rsidRPr="00C0236C">
        <w:rPr>
          <w:rFonts w:eastAsia="宋体" w:hint="eastAsia"/>
          <w:kern w:val="1"/>
          <w:sz w:val="21"/>
          <w:szCs w:val="21"/>
        </w:rPr>
        <w:t>张老师</w:t>
      </w:r>
      <w:r w:rsidRPr="00C0236C">
        <w:rPr>
          <w:rFonts w:eastAsia="宋体" w:hint="eastAsia"/>
          <w:kern w:val="1"/>
          <w:sz w:val="21"/>
          <w:szCs w:val="21"/>
        </w:rPr>
        <w:t>"</w:t>
      </w:r>
    </w:p>
    <w:p w14:paraId="3591F75D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},</w:t>
      </w:r>
    </w:p>
    <w:p w14:paraId="3BCB6A40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{</w:t>
      </w:r>
    </w:p>
    <w:p w14:paraId="05B7ED53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 xml:space="preserve">            "classroomName": "2</w:t>
      </w:r>
      <w:r w:rsidRPr="00C0236C">
        <w:rPr>
          <w:rFonts w:eastAsia="宋体" w:hint="eastAsia"/>
          <w:kern w:val="1"/>
          <w:sz w:val="21"/>
          <w:szCs w:val="21"/>
        </w:rPr>
        <w:t>班</w:t>
      </w:r>
      <w:r w:rsidRPr="00C0236C">
        <w:rPr>
          <w:rFonts w:eastAsia="宋体" w:hint="eastAsia"/>
          <w:kern w:val="1"/>
          <w:sz w:val="21"/>
          <w:szCs w:val="21"/>
        </w:rPr>
        <w:t>",</w:t>
      </w:r>
    </w:p>
    <w:p w14:paraId="7C1834FB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    "</w:t>
      </w:r>
      <w:proofErr w:type="gramStart"/>
      <w:r w:rsidRPr="00C0236C">
        <w:rPr>
          <w:rFonts w:eastAsia="宋体"/>
          <w:kern w:val="1"/>
          <w:sz w:val="21"/>
          <w:szCs w:val="21"/>
        </w:rPr>
        <w:t>classroomId</w:t>
      </w:r>
      <w:proofErr w:type="gramEnd"/>
      <w:r w:rsidRPr="00C0236C">
        <w:rPr>
          <w:rFonts w:eastAsia="宋体"/>
          <w:kern w:val="1"/>
          <w:sz w:val="21"/>
          <w:szCs w:val="21"/>
        </w:rPr>
        <w:t>": 100001,</w:t>
      </w:r>
    </w:p>
    <w:p w14:paraId="47B58B5A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    "</w:t>
      </w:r>
      <w:proofErr w:type="gramStart"/>
      <w:r w:rsidRPr="00C0236C">
        <w:rPr>
          <w:rFonts w:eastAsia="宋体"/>
          <w:kern w:val="1"/>
          <w:sz w:val="21"/>
          <w:szCs w:val="21"/>
        </w:rPr>
        <w:t>isChoose</w:t>
      </w:r>
      <w:proofErr w:type="gramEnd"/>
      <w:r w:rsidRPr="00C0236C">
        <w:rPr>
          <w:rFonts w:eastAsia="宋体"/>
          <w:kern w:val="1"/>
          <w:sz w:val="21"/>
          <w:szCs w:val="21"/>
        </w:rPr>
        <w:t>": 1,</w:t>
      </w:r>
    </w:p>
    <w:p w14:paraId="1AAFD370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 xml:space="preserve">            "leaderName": "</w:t>
      </w:r>
      <w:r w:rsidRPr="00C0236C">
        <w:rPr>
          <w:rFonts w:eastAsia="宋体" w:hint="eastAsia"/>
          <w:kern w:val="1"/>
          <w:sz w:val="21"/>
          <w:szCs w:val="21"/>
        </w:rPr>
        <w:t>李老师</w:t>
      </w:r>
      <w:r w:rsidRPr="00C0236C">
        <w:rPr>
          <w:rFonts w:eastAsia="宋体" w:hint="eastAsia"/>
          <w:kern w:val="1"/>
          <w:sz w:val="21"/>
          <w:szCs w:val="21"/>
        </w:rPr>
        <w:t>"</w:t>
      </w:r>
    </w:p>
    <w:p w14:paraId="664F3E0F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}</w:t>
      </w:r>
    </w:p>
    <w:p w14:paraId="090CC581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]</w:t>
      </w:r>
    </w:p>
    <w:p w14:paraId="736F41FF" w14:textId="4A01A999" w:rsidR="00D715BB" w:rsidRDefault="00C0236C" w:rsidP="00C0236C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>}</w:t>
      </w:r>
    </w:p>
    <w:p w14:paraId="48A91F9D" w14:textId="77777777" w:rsidR="00D715BB" w:rsidRDefault="00D715BB" w:rsidP="00D715BB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1B2EAA78" w14:textId="77777777" w:rsidR="00D715BB" w:rsidRDefault="00D715BB" w:rsidP="00D715BB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D715BB" w14:paraId="6D492B25" w14:textId="77777777" w:rsidTr="00BD3995">
        <w:tc>
          <w:tcPr>
            <w:tcW w:w="1668" w:type="dxa"/>
          </w:tcPr>
          <w:p w14:paraId="684E8EAA" w14:textId="77777777" w:rsidR="00D715BB" w:rsidRDefault="00D715BB" w:rsidP="00BD399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28C3FE21" w14:textId="77777777" w:rsidR="00D715BB" w:rsidRDefault="00D715BB" w:rsidP="00BD3995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01F900D3" w14:textId="77777777" w:rsidR="00D715BB" w:rsidRDefault="00D715BB" w:rsidP="00BD3995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48A1410B" w14:textId="77777777" w:rsidR="00D715BB" w:rsidRDefault="00D715BB" w:rsidP="00BD399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715BB" w14:paraId="21DB0089" w14:textId="77777777" w:rsidTr="00BD3995">
        <w:tc>
          <w:tcPr>
            <w:tcW w:w="1668" w:type="dxa"/>
          </w:tcPr>
          <w:p w14:paraId="2B092DB8" w14:textId="77777777" w:rsidR="00D715BB" w:rsidRDefault="00D715BB" w:rsidP="00BD3995">
            <w:pPr>
              <w:jc w:val="left"/>
            </w:pPr>
            <w:proofErr w:type="gramStart"/>
            <w:ins w:id="66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1A2BA850" w14:textId="77777777" w:rsidR="00D715BB" w:rsidRDefault="00D715BB" w:rsidP="00BD399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17E4CEF2" w14:textId="77777777" w:rsidR="00D715BB" w:rsidRDefault="00D715BB" w:rsidP="00BD3995">
            <w:pPr>
              <w:jc w:val="left"/>
            </w:pPr>
            <w:proofErr w:type="gramStart"/>
            <w:ins w:id="67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3FE3D123" w14:textId="77777777" w:rsidR="00D715BB" w:rsidRDefault="00D715BB" w:rsidP="00BD3995">
            <w:pPr>
              <w:jc w:val="left"/>
            </w:pPr>
            <w:r>
              <w:rPr>
                <w:rFonts w:hint="eastAsia"/>
              </w:rPr>
              <w:t>结果（</w:t>
            </w:r>
            <w:ins w:id="68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D715BB" w14:paraId="6EF4DEBB" w14:textId="77777777" w:rsidTr="00BD3995">
        <w:tc>
          <w:tcPr>
            <w:tcW w:w="1668" w:type="dxa"/>
          </w:tcPr>
          <w:p w14:paraId="69B052EC" w14:textId="77777777" w:rsidR="00D715BB" w:rsidRDefault="00D715BB" w:rsidP="00BD3995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2C6A08B1" w14:textId="77777777" w:rsidR="00D715BB" w:rsidRDefault="00D715BB" w:rsidP="00BD399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7ADC49C9" w14:textId="77777777" w:rsidR="00D715BB" w:rsidRDefault="00D715BB" w:rsidP="00BD399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70079BE7" w14:textId="77777777" w:rsidR="00D715BB" w:rsidRDefault="00D715BB" w:rsidP="00BD3995">
            <w:pPr>
              <w:jc w:val="left"/>
            </w:pPr>
            <w:r>
              <w:rPr>
                <w:rFonts w:hint="eastAsia"/>
              </w:rPr>
              <w:t>相关描述，用户登录失败后的提示</w:t>
            </w:r>
          </w:p>
        </w:tc>
      </w:tr>
      <w:tr w:rsidR="00D715BB" w14:paraId="17871228" w14:textId="77777777" w:rsidTr="00BD3995">
        <w:tc>
          <w:tcPr>
            <w:tcW w:w="8522" w:type="dxa"/>
            <w:gridSpan w:val="4"/>
          </w:tcPr>
          <w:p w14:paraId="4311A8D7" w14:textId="210AEF14" w:rsidR="00D715BB" w:rsidRDefault="00D715BB" w:rsidP="00BD3995">
            <w:pPr>
              <w:jc w:val="left"/>
            </w:pPr>
            <w:r>
              <w:rPr>
                <w:rFonts w:ascii="Calibri" w:eastAsia="宋体" w:hAnsi="Calibri" w:cs="Calibri"/>
                <w:sz w:val="21"/>
                <w:szCs w:val="21"/>
              </w:rPr>
              <w:t>classroom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list</w:t>
            </w:r>
            <w:r>
              <w:rPr>
                <w:rFonts w:hint="eastAsia"/>
              </w:rPr>
              <w:t>（返回对象集合，包括多个班级对象）班级对象</w:t>
            </w:r>
            <w:ins w:id="69" w:author="Shawn Wang" w:date="2014-05-07T13:56:00Z">
              <w:r>
                <w:t>数据格式如下</w:t>
              </w:r>
            </w:ins>
          </w:p>
        </w:tc>
      </w:tr>
      <w:tr w:rsidR="00D715BB" w14:paraId="076D83C7" w14:textId="77777777" w:rsidTr="00BD3995">
        <w:tc>
          <w:tcPr>
            <w:tcW w:w="1668" w:type="dxa"/>
          </w:tcPr>
          <w:p w14:paraId="33D03809" w14:textId="73462C53" w:rsidR="00D715BB" w:rsidRDefault="00D715BB" w:rsidP="00BD3995">
            <w:pPr>
              <w:jc w:val="left"/>
            </w:pPr>
            <w:proofErr w:type="gramStart"/>
            <w:r>
              <w:rPr>
                <w:rFonts w:ascii="Calibri" w:eastAsia="宋体" w:hAnsi="Calibri" w:cs="Calibri"/>
                <w:sz w:val="21"/>
                <w:szCs w:val="21"/>
              </w:rPr>
              <w:t>classroomName</w:t>
            </w:r>
            <w:proofErr w:type="gramEnd"/>
          </w:p>
        </w:tc>
        <w:tc>
          <w:tcPr>
            <w:tcW w:w="708" w:type="dxa"/>
          </w:tcPr>
          <w:p w14:paraId="56029140" w14:textId="77777777" w:rsidR="00D715BB" w:rsidRDefault="00D715BB" w:rsidP="00BD399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3B8B383D" w14:textId="77777777" w:rsidR="00D715BB" w:rsidRDefault="00D715BB" w:rsidP="00BD399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66F95CE4" w14:textId="1EA9DE23" w:rsidR="00D715BB" w:rsidRDefault="00D715BB" w:rsidP="00BD3995">
            <w:pPr>
              <w:jc w:val="left"/>
            </w:pPr>
            <w:r>
              <w:rPr>
                <w:rFonts w:hint="eastAsia"/>
              </w:rPr>
              <w:t>班级名</w:t>
            </w:r>
          </w:p>
        </w:tc>
      </w:tr>
      <w:tr w:rsidR="00D715BB" w14:paraId="39817C75" w14:textId="77777777" w:rsidTr="00BD3995">
        <w:tc>
          <w:tcPr>
            <w:tcW w:w="1668" w:type="dxa"/>
          </w:tcPr>
          <w:p w14:paraId="0F6520D1" w14:textId="1225ADED" w:rsidR="00D715BB" w:rsidRDefault="00D715BB" w:rsidP="00BD3995">
            <w:pPr>
              <w:jc w:val="left"/>
            </w:pPr>
            <w:proofErr w:type="gramStart"/>
            <w:r>
              <w:rPr>
                <w:rFonts w:ascii="Calibri" w:eastAsia="宋体" w:hAnsi="Calibri" w:cs="Calibri"/>
                <w:sz w:val="21"/>
                <w:szCs w:val="21"/>
              </w:rPr>
              <w:t>classroomId</w:t>
            </w:r>
            <w:proofErr w:type="gramEnd"/>
          </w:p>
        </w:tc>
        <w:tc>
          <w:tcPr>
            <w:tcW w:w="708" w:type="dxa"/>
          </w:tcPr>
          <w:p w14:paraId="35A8BC41" w14:textId="77777777" w:rsidR="00D715BB" w:rsidRDefault="00D715BB" w:rsidP="00BD399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254AEAA6" w14:textId="77777777" w:rsidR="00D715BB" w:rsidRDefault="00D715BB" w:rsidP="00BD3995">
            <w:pPr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5012" w:type="dxa"/>
          </w:tcPr>
          <w:p w14:paraId="46189E66" w14:textId="3DB568D4" w:rsidR="00D715BB" w:rsidRDefault="00D715BB" w:rsidP="00BD3995">
            <w:pPr>
              <w:jc w:val="left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D715BB" w14:paraId="79267A89" w14:textId="77777777" w:rsidTr="00BD3995">
        <w:tc>
          <w:tcPr>
            <w:tcW w:w="1668" w:type="dxa"/>
          </w:tcPr>
          <w:p w14:paraId="37906055" w14:textId="25775B28" w:rsidR="00D715BB" w:rsidRDefault="00D715BB" w:rsidP="00BD3995">
            <w:pPr>
              <w:jc w:val="left"/>
              <w:rPr>
                <w:rFonts w:ascii="Calibri" w:eastAsia="宋体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eastAsia="宋体" w:hAnsi="Calibri" w:cs="Calibri"/>
                <w:sz w:val="21"/>
                <w:szCs w:val="21"/>
              </w:rPr>
              <w:t>isChoose</w:t>
            </w:r>
            <w:proofErr w:type="gramEnd"/>
          </w:p>
        </w:tc>
        <w:tc>
          <w:tcPr>
            <w:tcW w:w="708" w:type="dxa"/>
          </w:tcPr>
          <w:p w14:paraId="38CC6FD3" w14:textId="77777777" w:rsidR="00D715BB" w:rsidRDefault="00D715BB" w:rsidP="00BD399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15EACE6B" w14:textId="77777777" w:rsidR="00D715BB" w:rsidRDefault="00D715BB" w:rsidP="00BD3995">
            <w:pPr>
              <w:jc w:val="left"/>
            </w:pPr>
            <w:proofErr w:type="gramStart"/>
            <w:r>
              <w:rPr>
                <w:rFonts w:hint="eastAsia"/>
              </w:rPr>
              <w:t>int</w:t>
            </w:r>
            <w:proofErr w:type="gramEnd"/>
          </w:p>
        </w:tc>
        <w:tc>
          <w:tcPr>
            <w:tcW w:w="5012" w:type="dxa"/>
          </w:tcPr>
          <w:p w14:paraId="6BFD8D66" w14:textId="77777777" w:rsidR="00D715BB" w:rsidRDefault="00D715BB" w:rsidP="00BD3995">
            <w:pPr>
              <w:jc w:val="left"/>
            </w:pPr>
            <w:r>
              <w:rPr>
                <w:rFonts w:hint="eastAsia"/>
              </w:rPr>
              <w:t>是否已经加入（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加入，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未加入）</w:t>
            </w:r>
          </w:p>
        </w:tc>
      </w:tr>
      <w:tr w:rsidR="00D715BB" w14:paraId="28EADE35" w14:textId="77777777" w:rsidTr="00BD3995">
        <w:tc>
          <w:tcPr>
            <w:tcW w:w="1668" w:type="dxa"/>
          </w:tcPr>
          <w:p w14:paraId="08CFCEF6" w14:textId="4DF1C772" w:rsidR="00D715BB" w:rsidRDefault="00D715BB" w:rsidP="00BD3995">
            <w:pPr>
              <w:jc w:val="left"/>
              <w:rPr>
                <w:rFonts w:ascii="Calibri" w:eastAsia="宋体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eastAsia="宋体" w:hAnsi="Calibri" w:cs="Calibri"/>
                <w:sz w:val="21"/>
                <w:szCs w:val="21"/>
              </w:rPr>
              <w:t>leaderName</w:t>
            </w:r>
            <w:proofErr w:type="gramEnd"/>
          </w:p>
        </w:tc>
        <w:tc>
          <w:tcPr>
            <w:tcW w:w="708" w:type="dxa"/>
          </w:tcPr>
          <w:p w14:paraId="27436113" w14:textId="3B434B8A" w:rsidR="00D715BB" w:rsidRDefault="00D715BB" w:rsidP="00BD399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5EEFE819" w14:textId="6DCBCD73" w:rsidR="00D715BB" w:rsidRDefault="00D715BB" w:rsidP="00BD399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34A7EAE3" w14:textId="12B1B55F" w:rsidR="00D715BB" w:rsidRDefault="00D715BB" w:rsidP="00BD3995">
            <w:pPr>
              <w:jc w:val="left"/>
            </w:pPr>
            <w:r>
              <w:rPr>
                <w:rFonts w:hint="eastAsia"/>
              </w:rPr>
              <w:t>班主任</w:t>
            </w:r>
          </w:p>
        </w:tc>
      </w:tr>
    </w:tbl>
    <w:p w14:paraId="5437DCF8" w14:textId="77777777" w:rsidR="00D715BB" w:rsidRDefault="00D715BB" w:rsidP="00D715BB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7E24F207" w14:textId="77777777" w:rsidR="00D715BB" w:rsidRDefault="00D715BB" w:rsidP="00D715BB">
      <w:pPr>
        <w:autoSpaceDE w:val="0"/>
        <w:autoSpaceDN w:val="0"/>
        <w:adjustRightInd w:val="0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</w:t>
      </w:r>
    </w:p>
    <w:p w14:paraId="4FDBA4C7" w14:textId="77777777" w:rsidR="00D715BB" w:rsidRDefault="00D715BB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090F2C66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286EF4D7" w14:textId="0A718FD6" w:rsidR="004E4B34" w:rsidRPr="00BD3995" w:rsidRDefault="00B63D47" w:rsidP="00BD3995">
      <w:pPr>
        <w:pStyle w:val="3"/>
      </w:pPr>
      <w:bookmarkStart w:id="70" w:name="_Toc273552421"/>
      <w:r>
        <w:rPr>
          <w:rFonts w:ascii="Calibri" w:cs="Calibri" w:hint="eastAsia"/>
          <w:kern w:val="1"/>
        </w:rPr>
        <w:t>13</w:t>
      </w:r>
      <w:r w:rsidR="00BD3995">
        <w:rPr>
          <w:rFonts w:ascii="Calibri" w:cs="Calibri" w:hint="eastAsia"/>
          <w:kern w:val="1"/>
        </w:rPr>
        <w:t>．</w:t>
      </w:r>
      <w:r>
        <w:rPr>
          <w:rFonts w:hint="eastAsia"/>
        </w:rPr>
        <w:t>退出子组织（班级</w:t>
      </w:r>
      <w:r w:rsidR="007C34CA">
        <w:rPr>
          <w:rFonts w:hint="eastAsia"/>
        </w:rPr>
        <w:t>）</w:t>
      </w:r>
      <w:bookmarkEnd w:id="70"/>
    </w:p>
    <w:p w14:paraId="32CF8081" w14:textId="7C9B4437" w:rsidR="004E4B34" w:rsidRDefault="004E4B34" w:rsidP="004E4B34">
      <w:pPr>
        <w:autoSpaceDE w:val="0"/>
        <w:autoSpaceDN w:val="0"/>
        <w:adjustRightInd w:val="0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备注：</w:t>
      </w:r>
      <w:r w:rsidR="00B63D47">
        <w:rPr>
          <w:rFonts w:ascii="宋体" w:eastAsia="宋体" w:hAnsi="Calibri" w:cs="宋体" w:hint="eastAsia"/>
          <w:sz w:val="21"/>
          <w:szCs w:val="21"/>
        </w:rPr>
        <w:t>清空群组人员列表数据，不更改激活状态</w:t>
      </w:r>
    </w:p>
    <w:p w14:paraId="5D81A1D0" w14:textId="77777777" w:rsidR="004E4B34" w:rsidRDefault="004E4B34" w:rsidP="004E4B34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4E4B34" w14:paraId="7859EDBC" w14:textId="77777777" w:rsidTr="00BD3995">
        <w:tc>
          <w:tcPr>
            <w:tcW w:w="2527" w:type="dxa"/>
          </w:tcPr>
          <w:p w14:paraId="5129974E" w14:textId="77777777" w:rsidR="004E4B34" w:rsidRDefault="004E4B34" w:rsidP="00BD399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439E7702" w14:textId="77777777" w:rsidR="004E4B34" w:rsidRDefault="004E4B34" w:rsidP="00BD3995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3148623E" w14:textId="77777777" w:rsidR="004E4B34" w:rsidRDefault="004E4B34" w:rsidP="00BD3995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40EDA82F" w14:textId="77777777" w:rsidR="004E4B34" w:rsidRDefault="004E4B34" w:rsidP="00BD399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4E4B34" w14:paraId="635551CF" w14:textId="77777777" w:rsidTr="00BD3995">
        <w:tc>
          <w:tcPr>
            <w:tcW w:w="2527" w:type="dxa"/>
          </w:tcPr>
          <w:p w14:paraId="2D023D42" w14:textId="00D0CD06" w:rsidR="004E4B34" w:rsidRDefault="004E4B34" w:rsidP="00BD3995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classroomId</w:t>
            </w:r>
            <w:proofErr w:type="gramEnd"/>
          </w:p>
        </w:tc>
        <w:tc>
          <w:tcPr>
            <w:tcW w:w="655" w:type="dxa"/>
          </w:tcPr>
          <w:p w14:paraId="49F4DF79" w14:textId="77777777" w:rsidR="004E4B34" w:rsidRDefault="004E4B34" w:rsidP="00BD399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522DFE45" w14:textId="77777777" w:rsidR="004E4B34" w:rsidRDefault="004E4B34" w:rsidP="00BD3995">
            <w:pPr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4285" w:type="dxa"/>
          </w:tcPr>
          <w:p w14:paraId="49808AB0" w14:textId="313EF268" w:rsidR="004E4B34" w:rsidRDefault="004E4B34" w:rsidP="00BD3995">
            <w:pPr>
              <w:jc w:val="left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</w:tbl>
    <w:p w14:paraId="5B30642A" w14:textId="77777777" w:rsidR="004E4B34" w:rsidRDefault="004E4B34" w:rsidP="004E4B34">
      <w:pPr>
        <w:jc w:val="left"/>
      </w:pPr>
    </w:p>
    <w:p w14:paraId="6A7F83A9" w14:textId="77777777" w:rsidR="004E4B34" w:rsidRDefault="004E4B34" w:rsidP="004E4B34">
      <w:pPr>
        <w:jc w:val="left"/>
      </w:pPr>
      <w:r>
        <w:rPr>
          <w:rFonts w:hint="eastAsia"/>
        </w:rPr>
        <w:t>返回示例：</w:t>
      </w:r>
    </w:p>
    <w:p w14:paraId="7CB42B84" w14:textId="77777777" w:rsidR="00BE75AF" w:rsidRPr="00BE75AF" w:rsidRDefault="00BE75AF" w:rsidP="00BE75AF">
      <w:pPr>
        <w:jc w:val="left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{</w:t>
      </w:r>
    </w:p>
    <w:p w14:paraId="26F66FB3" w14:textId="77777777" w:rsidR="00BE75AF" w:rsidRPr="00BE75AF" w:rsidRDefault="00BE75AF" w:rsidP="00BE75AF">
      <w:pPr>
        <w:jc w:val="left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BE75AF">
        <w:rPr>
          <w:rFonts w:eastAsia="宋体"/>
          <w:kern w:val="1"/>
          <w:sz w:val="21"/>
          <w:szCs w:val="21"/>
        </w:rPr>
        <w:t>ret</w:t>
      </w:r>
      <w:proofErr w:type="gramEnd"/>
      <w:r w:rsidRPr="00BE75AF">
        <w:rPr>
          <w:rFonts w:eastAsia="宋体"/>
          <w:kern w:val="1"/>
          <w:sz w:val="21"/>
          <w:szCs w:val="21"/>
        </w:rPr>
        <w:t>": 0,</w:t>
      </w:r>
    </w:p>
    <w:p w14:paraId="5727EC89" w14:textId="77777777" w:rsidR="00BE75AF" w:rsidRPr="00BE75AF" w:rsidRDefault="00BE75AF" w:rsidP="00BE75AF">
      <w:pPr>
        <w:jc w:val="left"/>
        <w:rPr>
          <w:rFonts w:eastAsia="宋体"/>
          <w:kern w:val="1"/>
          <w:sz w:val="21"/>
          <w:szCs w:val="21"/>
        </w:rPr>
      </w:pPr>
      <w:r w:rsidRPr="00BE75AF">
        <w:rPr>
          <w:rFonts w:eastAsia="宋体" w:hint="eastAsia"/>
          <w:kern w:val="1"/>
          <w:sz w:val="21"/>
          <w:szCs w:val="21"/>
        </w:rPr>
        <w:t xml:space="preserve">    "msg": "</w:t>
      </w:r>
      <w:r w:rsidRPr="00BE75AF">
        <w:rPr>
          <w:rFonts w:eastAsia="宋体" w:hint="eastAsia"/>
          <w:kern w:val="1"/>
          <w:sz w:val="21"/>
          <w:szCs w:val="21"/>
        </w:rPr>
        <w:t>成功</w:t>
      </w:r>
      <w:r w:rsidRPr="00BE75AF">
        <w:rPr>
          <w:rFonts w:eastAsia="宋体" w:hint="eastAsia"/>
          <w:kern w:val="1"/>
          <w:sz w:val="21"/>
          <w:szCs w:val="21"/>
        </w:rPr>
        <w:t>"</w:t>
      </w:r>
    </w:p>
    <w:p w14:paraId="65CEA063" w14:textId="77777777" w:rsidR="00BE75AF" w:rsidRDefault="00BE75AF" w:rsidP="00BE75AF">
      <w:pPr>
        <w:jc w:val="left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}</w:t>
      </w:r>
    </w:p>
    <w:p w14:paraId="1A9E46F6" w14:textId="42EBD69F" w:rsidR="004E4B34" w:rsidRDefault="004E4B34" w:rsidP="00BE75AF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4E4B34" w14:paraId="67FEB6F5" w14:textId="77777777" w:rsidTr="00BD3995">
        <w:tc>
          <w:tcPr>
            <w:tcW w:w="1668" w:type="dxa"/>
          </w:tcPr>
          <w:p w14:paraId="45150177" w14:textId="77777777" w:rsidR="004E4B34" w:rsidRDefault="004E4B34" w:rsidP="00BD399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51E6119D" w14:textId="77777777" w:rsidR="004E4B34" w:rsidRDefault="004E4B34" w:rsidP="00BD3995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023E96A5" w14:textId="77777777" w:rsidR="004E4B34" w:rsidRDefault="004E4B34" w:rsidP="00BD3995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3625ECEB" w14:textId="77777777" w:rsidR="004E4B34" w:rsidRDefault="004E4B34" w:rsidP="00BD399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4E4B34" w14:paraId="67E63F10" w14:textId="77777777" w:rsidTr="00BD3995">
        <w:tc>
          <w:tcPr>
            <w:tcW w:w="1668" w:type="dxa"/>
          </w:tcPr>
          <w:p w14:paraId="31BDBFB4" w14:textId="77777777" w:rsidR="004E4B34" w:rsidRDefault="004E4B34" w:rsidP="00BD3995">
            <w:pPr>
              <w:jc w:val="left"/>
            </w:pPr>
            <w:proofErr w:type="gramStart"/>
            <w:ins w:id="71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5770290B" w14:textId="77777777" w:rsidR="004E4B34" w:rsidRDefault="004E4B34" w:rsidP="00BD399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04E35DDF" w14:textId="77777777" w:rsidR="004E4B34" w:rsidRDefault="004E4B34" w:rsidP="00BD3995">
            <w:pPr>
              <w:jc w:val="left"/>
            </w:pPr>
            <w:proofErr w:type="gramStart"/>
            <w:ins w:id="72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2194E372" w14:textId="77777777" w:rsidR="004E4B34" w:rsidRDefault="004E4B34" w:rsidP="00BD3995">
            <w:pPr>
              <w:jc w:val="left"/>
            </w:pPr>
            <w:r>
              <w:rPr>
                <w:rFonts w:hint="eastAsia"/>
              </w:rPr>
              <w:t>结果（</w:t>
            </w:r>
            <w:ins w:id="73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4E4B34" w14:paraId="5903AB1C" w14:textId="77777777" w:rsidTr="00BD3995">
        <w:tc>
          <w:tcPr>
            <w:tcW w:w="1668" w:type="dxa"/>
          </w:tcPr>
          <w:p w14:paraId="070E40ED" w14:textId="77777777" w:rsidR="004E4B34" w:rsidRDefault="004E4B34" w:rsidP="00BD3995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48DD7E18" w14:textId="77777777" w:rsidR="004E4B34" w:rsidRDefault="004E4B34" w:rsidP="00BD399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743B28D2" w14:textId="77777777" w:rsidR="004E4B34" w:rsidRDefault="004E4B34" w:rsidP="00BD399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1C99F2C8" w14:textId="77777777" w:rsidR="004E4B34" w:rsidRDefault="004E4B34" w:rsidP="00BD3995">
            <w:pPr>
              <w:jc w:val="left"/>
            </w:pPr>
            <w:r>
              <w:rPr>
                <w:rFonts w:hint="eastAsia"/>
              </w:rPr>
              <w:t>相关描述，失败后的提示</w:t>
            </w:r>
          </w:p>
        </w:tc>
      </w:tr>
    </w:tbl>
    <w:p w14:paraId="7CC843CF" w14:textId="77777777" w:rsidR="004E4B34" w:rsidRDefault="004E4B34" w:rsidP="004E4B34">
      <w:pPr>
        <w:autoSpaceDE w:val="0"/>
        <w:autoSpaceDN w:val="0"/>
        <w:adjustRightInd w:val="0"/>
        <w:rPr>
          <w:rFonts w:ascii="Calibri" w:eastAsia="Heiti SC Light" w:hAnsi="Calibri" w:cs="Calibri"/>
          <w:sz w:val="21"/>
          <w:szCs w:val="21"/>
        </w:rPr>
      </w:pPr>
    </w:p>
    <w:p w14:paraId="36FB2377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5B8C6E9C" w14:textId="1222EA8A" w:rsidR="000C7CC4" w:rsidRDefault="0050655E" w:rsidP="0050655E">
      <w:pPr>
        <w:pStyle w:val="3"/>
      </w:pPr>
      <w:bookmarkStart w:id="74" w:name="_Toc273552422"/>
      <w:r>
        <w:rPr>
          <w:rFonts w:ascii="Calibri" w:cs="Calibri" w:hint="eastAsia"/>
          <w:kern w:val="1"/>
        </w:rPr>
        <w:t>14.</w:t>
      </w:r>
      <w:r>
        <w:rPr>
          <w:rFonts w:hint="eastAsia"/>
        </w:rPr>
        <w:t>设置子组织（班级）是否开启自动加入权限</w:t>
      </w:r>
      <w:bookmarkEnd w:id="74"/>
    </w:p>
    <w:p w14:paraId="13195E79" w14:textId="608C7870" w:rsidR="0050655E" w:rsidRDefault="0050655E" w:rsidP="0050655E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>
        <w:rPr>
          <w:rFonts w:ascii="Consolas" w:eastAsia="宋体" w:hAnsi="Consolas" w:cs="Consolas" w:hint="eastAsia"/>
        </w:rPr>
        <w:t>备注：</w:t>
      </w:r>
      <w:r>
        <w:rPr>
          <w:rFonts w:ascii="宋体" w:eastAsia="宋体" w:hAnsi="Calibri" w:cs="宋体" w:hint="eastAsia"/>
          <w:sz w:val="21"/>
          <w:szCs w:val="21"/>
        </w:rPr>
        <w:t>班主任设置</w:t>
      </w:r>
    </w:p>
    <w:p w14:paraId="15BA5158" w14:textId="77777777" w:rsidR="0050655E" w:rsidRDefault="0050655E" w:rsidP="0050655E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50655E" w14:paraId="695440B3" w14:textId="77777777" w:rsidTr="00742775">
        <w:tc>
          <w:tcPr>
            <w:tcW w:w="2527" w:type="dxa"/>
          </w:tcPr>
          <w:p w14:paraId="27CF6A39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5B2ACA99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13AB2AC6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2894A395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0655E" w14:paraId="11DD0FF6" w14:textId="77777777" w:rsidTr="00742775">
        <w:tc>
          <w:tcPr>
            <w:tcW w:w="2527" w:type="dxa"/>
          </w:tcPr>
          <w:p w14:paraId="60430E5C" w14:textId="77777777" w:rsidR="0050655E" w:rsidRDefault="0050655E" w:rsidP="00742775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classroomId</w:t>
            </w:r>
            <w:proofErr w:type="gramEnd"/>
          </w:p>
        </w:tc>
        <w:tc>
          <w:tcPr>
            <w:tcW w:w="655" w:type="dxa"/>
          </w:tcPr>
          <w:p w14:paraId="078AB884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6FD5524D" w14:textId="77777777" w:rsidR="0050655E" w:rsidRDefault="0050655E" w:rsidP="00742775">
            <w:pPr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4285" w:type="dxa"/>
          </w:tcPr>
          <w:p w14:paraId="65C35692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50655E" w14:paraId="0A990573" w14:textId="77777777" w:rsidTr="00742775">
        <w:tc>
          <w:tcPr>
            <w:tcW w:w="2527" w:type="dxa"/>
          </w:tcPr>
          <w:p w14:paraId="0BB5E7E7" w14:textId="2B72B251" w:rsidR="0050655E" w:rsidRDefault="0050655E" w:rsidP="00742775">
            <w:pPr>
              <w:jc w:val="left"/>
              <w:rPr>
                <w:rFonts w:ascii="Consolas" w:eastAsia="宋体" w:hAnsi="Consolas" w:cs="Consolas"/>
              </w:rPr>
            </w:pPr>
            <w:proofErr w:type="gramStart"/>
            <w:r>
              <w:rPr>
                <w:rFonts w:ascii="Consolas" w:eastAsia="宋体" w:hAnsi="Consolas" w:cs="Consolas"/>
              </w:rPr>
              <w:t>isAuto</w:t>
            </w:r>
            <w:proofErr w:type="gramEnd"/>
          </w:p>
        </w:tc>
        <w:tc>
          <w:tcPr>
            <w:tcW w:w="655" w:type="dxa"/>
          </w:tcPr>
          <w:p w14:paraId="5C8E43BC" w14:textId="71BE7F27" w:rsidR="0050655E" w:rsidRDefault="0050655E" w:rsidP="0074277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58C973B0" w14:textId="3420F022" w:rsidR="0050655E" w:rsidRDefault="0050655E" w:rsidP="00742775">
            <w:pPr>
              <w:jc w:val="left"/>
            </w:pPr>
            <w:proofErr w:type="gramStart"/>
            <w:r>
              <w:rPr>
                <w:rFonts w:hint="eastAsia"/>
              </w:rPr>
              <w:t>int</w:t>
            </w:r>
            <w:proofErr w:type="gramEnd"/>
          </w:p>
        </w:tc>
        <w:tc>
          <w:tcPr>
            <w:tcW w:w="4285" w:type="dxa"/>
          </w:tcPr>
          <w:p w14:paraId="43681276" w14:textId="4861908C" w:rsidR="0050655E" w:rsidRDefault="0050655E" w:rsidP="00742775">
            <w:pPr>
              <w:jc w:val="left"/>
            </w:pPr>
            <w:r>
              <w:rPr>
                <w:rFonts w:hint="eastAsia"/>
              </w:rPr>
              <w:t>是否自动加入</w:t>
            </w:r>
          </w:p>
        </w:tc>
      </w:tr>
    </w:tbl>
    <w:p w14:paraId="68B9F993" w14:textId="77777777" w:rsidR="0050655E" w:rsidRDefault="0050655E" w:rsidP="0050655E">
      <w:pPr>
        <w:jc w:val="left"/>
      </w:pPr>
    </w:p>
    <w:p w14:paraId="41A878DC" w14:textId="77777777" w:rsidR="0050655E" w:rsidRDefault="0050655E" w:rsidP="0050655E">
      <w:pPr>
        <w:jc w:val="left"/>
      </w:pPr>
      <w:r>
        <w:rPr>
          <w:rFonts w:hint="eastAsia"/>
        </w:rPr>
        <w:t>返回示例：</w:t>
      </w:r>
    </w:p>
    <w:p w14:paraId="0C881717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{</w:t>
      </w:r>
    </w:p>
    <w:p w14:paraId="5BEA94FC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BE75AF">
        <w:rPr>
          <w:rFonts w:eastAsia="宋体"/>
          <w:kern w:val="1"/>
          <w:sz w:val="21"/>
          <w:szCs w:val="21"/>
        </w:rPr>
        <w:t>ret</w:t>
      </w:r>
      <w:proofErr w:type="gramEnd"/>
      <w:r w:rsidRPr="00BE75AF">
        <w:rPr>
          <w:rFonts w:eastAsia="宋体"/>
          <w:kern w:val="1"/>
          <w:sz w:val="21"/>
          <w:szCs w:val="21"/>
        </w:rPr>
        <w:t>": 0,</w:t>
      </w:r>
    </w:p>
    <w:p w14:paraId="51627A43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 w:hint="eastAsia"/>
          <w:kern w:val="1"/>
          <w:sz w:val="21"/>
          <w:szCs w:val="21"/>
        </w:rPr>
        <w:t xml:space="preserve">    "msg": "</w:t>
      </w:r>
      <w:r w:rsidRPr="00BE75AF">
        <w:rPr>
          <w:rFonts w:eastAsia="宋体" w:hint="eastAsia"/>
          <w:kern w:val="1"/>
          <w:sz w:val="21"/>
          <w:szCs w:val="21"/>
        </w:rPr>
        <w:t>成功</w:t>
      </w:r>
      <w:r w:rsidRPr="00BE75AF">
        <w:rPr>
          <w:rFonts w:eastAsia="宋体" w:hint="eastAsia"/>
          <w:kern w:val="1"/>
          <w:sz w:val="21"/>
          <w:szCs w:val="21"/>
        </w:rPr>
        <w:t>"</w:t>
      </w:r>
    </w:p>
    <w:p w14:paraId="227D35AA" w14:textId="49F939B3" w:rsidR="0050655E" w:rsidRDefault="00BE75AF" w:rsidP="00BE75AF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}</w:t>
      </w:r>
    </w:p>
    <w:p w14:paraId="38807D12" w14:textId="77777777" w:rsidR="0050655E" w:rsidRDefault="0050655E" w:rsidP="0050655E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50655E" w14:paraId="2515D21B" w14:textId="77777777" w:rsidTr="00742775">
        <w:tc>
          <w:tcPr>
            <w:tcW w:w="1668" w:type="dxa"/>
          </w:tcPr>
          <w:p w14:paraId="344AEBDD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39474C56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7F484AEB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136F04BF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0655E" w14:paraId="63B08F91" w14:textId="77777777" w:rsidTr="00742775">
        <w:tc>
          <w:tcPr>
            <w:tcW w:w="1668" w:type="dxa"/>
          </w:tcPr>
          <w:p w14:paraId="512A0A8F" w14:textId="77777777" w:rsidR="0050655E" w:rsidRDefault="0050655E" w:rsidP="00742775">
            <w:pPr>
              <w:jc w:val="left"/>
            </w:pPr>
            <w:proofErr w:type="gramStart"/>
            <w:ins w:id="75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54E3E4FE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45D4C455" w14:textId="77777777" w:rsidR="0050655E" w:rsidRDefault="0050655E" w:rsidP="00742775">
            <w:pPr>
              <w:jc w:val="left"/>
            </w:pPr>
            <w:proofErr w:type="gramStart"/>
            <w:ins w:id="76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0E7CC57A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结果（</w:t>
            </w:r>
            <w:ins w:id="77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50655E" w14:paraId="44A6A946" w14:textId="77777777" w:rsidTr="00742775">
        <w:tc>
          <w:tcPr>
            <w:tcW w:w="1668" w:type="dxa"/>
          </w:tcPr>
          <w:p w14:paraId="07809B00" w14:textId="77777777" w:rsidR="0050655E" w:rsidRDefault="0050655E" w:rsidP="00742775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6BC702FF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4CCAF316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20DC75FA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相关描述，失败后的提示</w:t>
            </w:r>
          </w:p>
        </w:tc>
      </w:tr>
    </w:tbl>
    <w:p w14:paraId="48B8B7C6" w14:textId="77777777" w:rsidR="0050655E" w:rsidRDefault="0050655E" w:rsidP="0050655E">
      <w:pPr>
        <w:autoSpaceDE w:val="0"/>
        <w:autoSpaceDN w:val="0"/>
        <w:adjustRightInd w:val="0"/>
        <w:rPr>
          <w:rFonts w:ascii="Calibri" w:eastAsia="Heiti SC Light" w:hAnsi="Calibri" w:cs="Calibri"/>
          <w:sz w:val="21"/>
          <w:szCs w:val="21"/>
        </w:rPr>
      </w:pPr>
    </w:p>
    <w:p w14:paraId="08582970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393A6F7A" w14:textId="5F7BBE1A" w:rsidR="000C7CC4" w:rsidRDefault="0050655E" w:rsidP="0050655E">
      <w:pPr>
        <w:pStyle w:val="3"/>
      </w:pPr>
      <w:bookmarkStart w:id="78" w:name="_Toc273552423"/>
      <w:r>
        <w:rPr>
          <w:rFonts w:ascii="Calibri" w:cs="Calibri" w:hint="eastAsia"/>
          <w:kern w:val="1"/>
        </w:rPr>
        <w:t>15.</w:t>
      </w:r>
      <w:r w:rsidR="00A959D0">
        <w:rPr>
          <w:rFonts w:ascii="Calibri" w:cs="Calibri" w:hint="eastAsia"/>
          <w:kern w:val="1"/>
        </w:rPr>
        <w:t>子组织（班级）</w:t>
      </w:r>
      <w:r w:rsidR="000C7CC4">
        <w:rPr>
          <w:rFonts w:hint="eastAsia"/>
        </w:rPr>
        <w:t>待审核列表</w:t>
      </w:r>
      <w:bookmarkEnd w:id="78"/>
    </w:p>
    <w:p w14:paraId="1B523CDD" w14:textId="77777777" w:rsidR="0050655E" w:rsidRDefault="0050655E" w:rsidP="0050655E">
      <w:pPr>
        <w:autoSpaceDE w:val="0"/>
        <w:autoSpaceDN w:val="0"/>
        <w:adjustRightInd w:val="0"/>
        <w:rPr>
          <w:rFonts w:ascii="宋体" w:cs="宋体"/>
        </w:rPr>
      </w:pPr>
      <w:r>
        <w:rPr>
          <w:rFonts w:ascii="Consolas" w:eastAsia="宋体" w:hAnsi="Consolas" w:cs="Consolas" w:hint="eastAsia"/>
        </w:rPr>
        <w:t>备注：</w:t>
      </w:r>
      <w:r>
        <w:rPr>
          <w:rFonts w:ascii="宋体" w:cs="宋体" w:hint="eastAsia"/>
        </w:rPr>
        <w:t>无</w:t>
      </w:r>
    </w:p>
    <w:p w14:paraId="3CF5BAD5" w14:textId="77777777" w:rsidR="0050655E" w:rsidRDefault="0050655E" w:rsidP="0050655E">
      <w:pPr>
        <w:autoSpaceDE w:val="0"/>
        <w:autoSpaceDN w:val="0"/>
        <w:adjustRightInd w:val="0"/>
        <w:rPr>
          <w:rFonts w:ascii="宋体" w:cs="宋体"/>
        </w:rPr>
      </w:pPr>
    </w:p>
    <w:p w14:paraId="3A0D6155" w14:textId="77777777" w:rsidR="0050655E" w:rsidRDefault="0050655E" w:rsidP="0050655E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50655E" w14:paraId="15C01C39" w14:textId="77777777" w:rsidTr="00742775">
        <w:tc>
          <w:tcPr>
            <w:tcW w:w="2527" w:type="dxa"/>
          </w:tcPr>
          <w:p w14:paraId="2E5BDF8F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159C3716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24F9FB12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25219E3C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0655E" w14:paraId="533A28A2" w14:textId="77777777" w:rsidTr="00742775">
        <w:tc>
          <w:tcPr>
            <w:tcW w:w="2527" w:type="dxa"/>
          </w:tcPr>
          <w:p w14:paraId="06076192" w14:textId="376B6C76" w:rsidR="0050655E" w:rsidRDefault="0050655E" w:rsidP="00742775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classroomId</w:t>
            </w:r>
            <w:proofErr w:type="gramEnd"/>
          </w:p>
        </w:tc>
        <w:tc>
          <w:tcPr>
            <w:tcW w:w="655" w:type="dxa"/>
          </w:tcPr>
          <w:p w14:paraId="6436CD9E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257B0D5A" w14:textId="77777777" w:rsidR="0050655E" w:rsidRDefault="0050655E" w:rsidP="00742775">
            <w:pPr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4285" w:type="dxa"/>
          </w:tcPr>
          <w:p w14:paraId="7CBBFF32" w14:textId="6454FBFC" w:rsidR="0050655E" w:rsidRDefault="0050655E" w:rsidP="00742775">
            <w:pPr>
              <w:jc w:val="left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</w:tbl>
    <w:p w14:paraId="7935B846" w14:textId="77777777" w:rsidR="0050655E" w:rsidRDefault="0050655E" w:rsidP="0050655E">
      <w:pPr>
        <w:jc w:val="left"/>
      </w:pPr>
    </w:p>
    <w:p w14:paraId="1CEB4513" w14:textId="77777777" w:rsidR="0050655E" w:rsidRDefault="0050655E" w:rsidP="0050655E">
      <w:pPr>
        <w:jc w:val="left"/>
      </w:pPr>
      <w:r>
        <w:rPr>
          <w:rFonts w:hint="eastAsia"/>
        </w:rPr>
        <w:t>返回示例：</w:t>
      </w:r>
    </w:p>
    <w:p w14:paraId="4D049E3B" w14:textId="77777777" w:rsidR="00C0236C" w:rsidRPr="00C0236C" w:rsidRDefault="00C0236C" w:rsidP="00C0236C">
      <w:pPr>
        <w:autoSpaceDE w:val="0"/>
        <w:autoSpaceDN w:val="0"/>
        <w:adjustRightInd w:val="0"/>
        <w:ind w:right="380"/>
        <w:jc w:val="left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>{</w:t>
      </w:r>
    </w:p>
    <w:p w14:paraId="45371061" w14:textId="77777777" w:rsidR="00C0236C" w:rsidRPr="00C0236C" w:rsidRDefault="00C0236C" w:rsidP="00C0236C">
      <w:pPr>
        <w:autoSpaceDE w:val="0"/>
        <w:autoSpaceDN w:val="0"/>
        <w:adjustRightInd w:val="0"/>
        <w:ind w:right="380"/>
        <w:jc w:val="left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C0236C">
        <w:rPr>
          <w:rFonts w:eastAsia="宋体"/>
          <w:kern w:val="1"/>
          <w:sz w:val="21"/>
          <w:szCs w:val="21"/>
        </w:rPr>
        <w:t>ret</w:t>
      </w:r>
      <w:proofErr w:type="gramEnd"/>
      <w:r w:rsidRPr="00C0236C">
        <w:rPr>
          <w:rFonts w:eastAsia="宋体"/>
          <w:kern w:val="1"/>
          <w:sz w:val="21"/>
          <w:szCs w:val="21"/>
        </w:rPr>
        <w:t>": 0,</w:t>
      </w:r>
    </w:p>
    <w:p w14:paraId="6C7C35FF" w14:textId="77777777" w:rsidR="00C0236C" w:rsidRPr="00C0236C" w:rsidRDefault="00C0236C" w:rsidP="00C0236C">
      <w:pPr>
        <w:autoSpaceDE w:val="0"/>
        <w:autoSpaceDN w:val="0"/>
        <w:adjustRightInd w:val="0"/>
        <w:ind w:right="380"/>
        <w:jc w:val="left"/>
        <w:rPr>
          <w:rFonts w:eastAsia="宋体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 xml:space="preserve">    "msg": "</w:t>
      </w:r>
      <w:r w:rsidRPr="00C0236C">
        <w:rPr>
          <w:rFonts w:eastAsia="宋体" w:hint="eastAsia"/>
          <w:kern w:val="1"/>
          <w:sz w:val="21"/>
          <w:szCs w:val="21"/>
        </w:rPr>
        <w:t>成功</w:t>
      </w:r>
      <w:r w:rsidRPr="00C0236C">
        <w:rPr>
          <w:rFonts w:eastAsia="宋体" w:hint="eastAsia"/>
          <w:kern w:val="1"/>
          <w:sz w:val="21"/>
          <w:szCs w:val="21"/>
        </w:rPr>
        <w:t>",</w:t>
      </w:r>
    </w:p>
    <w:p w14:paraId="743072E4" w14:textId="77777777" w:rsidR="00C0236C" w:rsidRPr="00C0236C" w:rsidRDefault="00C0236C" w:rsidP="00C0236C">
      <w:pPr>
        <w:autoSpaceDE w:val="0"/>
        <w:autoSpaceDN w:val="0"/>
        <w:adjustRightInd w:val="0"/>
        <w:ind w:right="380"/>
        <w:jc w:val="left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" </w:t>
      </w:r>
      <w:proofErr w:type="gramStart"/>
      <w:r w:rsidRPr="00C0236C">
        <w:rPr>
          <w:rFonts w:eastAsia="宋体"/>
          <w:kern w:val="1"/>
          <w:sz w:val="21"/>
          <w:szCs w:val="21"/>
        </w:rPr>
        <w:t>applylist</w:t>
      </w:r>
      <w:proofErr w:type="gramEnd"/>
      <w:r w:rsidRPr="00C0236C">
        <w:rPr>
          <w:rFonts w:eastAsia="宋体"/>
          <w:kern w:val="1"/>
          <w:sz w:val="21"/>
          <w:szCs w:val="21"/>
        </w:rPr>
        <w:t>": [</w:t>
      </w:r>
    </w:p>
    <w:p w14:paraId="01B48D64" w14:textId="77777777" w:rsidR="00C0236C" w:rsidRPr="00C0236C" w:rsidRDefault="00C0236C" w:rsidP="00C0236C">
      <w:pPr>
        <w:autoSpaceDE w:val="0"/>
        <w:autoSpaceDN w:val="0"/>
        <w:adjustRightInd w:val="0"/>
        <w:ind w:right="380"/>
        <w:jc w:val="left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{</w:t>
      </w:r>
    </w:p>
    <w:p w14:paraId="06A0F2D9" w14:textId="77777777" w:rsidR="00C0236C" w:rsidRPr="00C0236C" w:rsidRDefault="00C0236C" w:rsidP="00C0236C">
      <w:pPr>
        <w:autoSpaceDE w:val="0"/>
        <w:autoSpaceDN w:val="0"/>
        <w:adjustRightInd w:val="0"/>
        <w:ind w:right="380"/>
        <w:jc w:val="left"/>
        <w:rPr>
          <w:rFonts w:eastAsia="宋体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 xml:space="preserve">            " userName ": "</w:t>
      </w:r>
      <w:r w:rsidRPr="00C0236C">
        <w:rPr>
          <w:rFonts w:eastAsia="宋体" w:hint="eastAsia"/>
          <w:kern w:val="1"/>
          <w:sz w:val="21"/>
          <w:szCs w:val="21"/>
        </w:rPr>
        <w:t>张三</w:t>
      </w:r>
      <w:r w:rsidRPr="00C0236C">
        <w:rPr>
          <w:rFonts w:eastAsia="宋体" w:hint="eastAsia"/>
          <w:kern w:val="1"/>
          <w:sz w:val="21"/>
          <w:szCs w:val="21"/>
        </w:rPr>
        <w:t>",</w:t>
      </w:r>
    </w:p>
    <w:p w14:paraId="6791272E" w14:textId="77777777" w:rsidR="00C0236C" w:rsidRPr="00C0236C" w:rsidRDefault="00C0236C" w:rsidP="00C0236C">
      <w:pPr>
        <w:autoSpaceDE w:val="0"/>
        <w:autoSpaceDN w:val="0"/>
        <w:adjustRightInd w:val="0"/>
        <w:ind w:right="380"/>
        <w:jc w:val="left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kern w:val="1"/>
          <w:sz w:val="21"/>
          <w:szCs w:val="21"/>
        </w:rPr>
        <w:t>userId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100001,</w:t>
      </w:r>
    </w:p>
    <w:p w14:paraId="4698F0F5" w14:textId="4C756266" w:rsidR="00C0236C" w:rsidRDefault="00C0236C" w:rsidP="00192368">
      <w:pPr>
        <w:autoSpaceDE w:val="0"/>
        <w:autoSpaceDN w:val="0"/>
        <w:adjustRightInd w:val="0"/>
        <w:ind w:right="380" w:firstLine="1260"/>
        <w:jc w:val="left"/>
        <w:rPr>
          <w:rFonts w:eastAsia="宋体" w:hint="eastAsia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>" applyReason ": "</w:t>
      </w:r>
      <w:r w:rsidRPr="00C0236C">
        <w:rPr>
          <w:rFonts w:eastAsia="宋体" w:hint="eastAsia"/>
          <w:kern w:val="1"/>
          <w:sz w:val="21"/>
          <w:szCs w:val="21"/>
        </w:rPr>
        <w:t>申请</w:t>
      </w:r>
      <w:r w:rsidRPr="00C0236C">
        <w:rPr>
          <w:rFonts w:eastAsia="宋体" w:hint="eastAsia"/>
          <w:kern w:val="1"/>
          <w:sz w:val="21"/>
          <w:szCs w:val="21"/>
        </w:rPr>
        <w:t>1"</w:t>
      </w:r>
      <w:r w:rsidR="00192368">
        <w:rPr>
          <w:rFonts w:eastAsia="宋体" w:hint="eastAsia"/>
          <w:kern w:val="1"/>
          <w:sz w:val="21"/>
          <w:szCs w:val="21"/>
        </w:rPr>
        <w:t>，</w:t>
      </w:r>
    </w:p>
    <w:p w14:paraId="5777E771" w14:textId="02A69A2D" w:rsidR="00192368" w:rsidRPr="00C0236C" w:rsidRDefault="00192368" w:rsidP="00192368">
      <w:pPr>
        <w:autoSpaceDE w:val="0"/>
        <w:autoSpaceDN w:val="0"/>
        <w:adjustRightInd w:val="0"/>
        <w:ind w:right="380" w:firstLine="1260"/>
        <w:jc w:val="left"/>
        <w:rPr>
          <w:rFonts w:eastAsia="宋体" w:hint="eastAsia"/>
          <w:kern w:val="1"/>
          <w:sz w:val="21"/>
          <w:szCs w:val="21"/>
        </w:rPr>
      </w:pPr>
      <w:r>
        <w:rPr>
          <w:rFonts w:eastAsia="宋体"/>
          <w:kern w:val="1"/>
          <w:sz w:val="21"/>
          <w:szCs w:val="21"/>
        </w:rPr>
        <w:t>“</w:t>
      </w:r>
      <w:r>
        <w:rPr>
          <w:rFonts w:eastAsia="宋体" w:hint="eastAsia"/>
          <w:kern w:val="1"/>
          <w:sz w:val="21"/>
          <w:szCs w:val="21"/>
        </w:rPr>
        <w:t>type</w:t>
      </w:r>
      <w:r>
        <w:rPr>
          <w:rFonts w:eastAsia="宋体"/>
          <w:kern w:val="1"/>
          <w:sz w:val="21"/>
          <w:szCs w:val="21"/>
        </w:rPr>
        <w:t>”</w:t>
      </w:r>
      <w:r>
        <w:rPr>
          <w:rFonts w:eastAsia="宋体" w:hint="eastAsia"/>
          <w:kern w:val="1"/>
          <w:sz w:val="21"/>
          <w:szCs w:val="21"/>
        </w:rPr>
        <w:t>：</w:t>
      </w:r>
      <w:r>
        <w:rPr>
          <w:rFonts w:eastAsia="宋体" w:hint="eastAsia"/>
          <w:kern w:val="1"/>
          <w:sz w:val="21"/>
          <w:szCs w:val="21"/>
        </w:rPr>
        <w:t>1</w:t>
      </w:r>
    </w:p>
    <w:p w14:paraId="7460CF14" w14:textId="77777777" w:rsidR="00C0236C" w:rsidRPr="00C0236C" w:rsidRDefault="00C0236C" w:rsidP="00C0236C">
      <w:pPr>
        <w:autoSpaceDE w:val="0"/>
        <w:autoSpaceDN w:val="0"/>
        <w:adjustRightInd w:val="0"/>
        <w:ind w:right="380"/>
        <w:jc w:val="left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},</w:t>
      </w:r>
    </w:p>
    <w:p w14:paraId="40F51792" w14:textId="77777777" w:rsidR="00C0236C" w:rsidRPr="00C0236C" w:rsidRDefault="00C0236C" w:rsidP="00C0236C">
      <w:pPr>
        <w:autoSpaceDE w:val="0"/>
        <w:autoSpaceDN w:val="0"/>
        <w:adjustRightInd w:val="0"/>
        <w:ind w:right="380"/>
        <w:jc w:val="left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{</w:t>
      </w:r>
    </w:p>
    <w:p w14:paraId="159605B2" w14:textId="77777777" w:rsidR="00C0236C" w:rsidRPr="00C0236C" w:rsidRDefault="00C0236C" w:rsidP="00C0236C">
      <w:pPr>
        <w:autoSpaceDE w:val="0"/>
        <w:autoSpaceDN w:val="0"/>
        <w:adjustRightInd w:val="0"/>
        <w:ind w:right="380"/>
        <w:jc w:val="left"/>
        <w:rPr>
          <w:rFonts w:eastAsia="宋体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 xml:space="preserve">            " userName ": "</w:t>
      </w:r>
      <w:r w:rsidRPr="00C0236C">
        <w:rPr>
          <w:rFonts w:eastAsia="宋体" w:hint="eastAsia"/>
          <w:kern w:val="1"/>
          <w:sz w:val="21"/>
          <w:szCs w:val="21"/>
        </w:rPr>
        <w:t>张三</w:t>
      </w:r>
      <w:r w:rsidRPr="00C0236C">
        <w:rPr>
          <w:rFonts w:eastAsia="宋体" w:hint="eastAsia"/>
          <w:kern w:val="1"/>
          <w:sz w:val="21"/>
          <w:szCs w:val="21"/>
        </w:rPr>
        <w:t>",</w:t>
      </w:r>
    </w:p>
    <w:p w14:paraId="37654658" w14:textId="77777777" w:rsidR="00C0236C" w:rsidRPr="00C0236C" w:rsidRDefault="00C0236C" w:rsidP="00C0236C">
      <w:pPr>
        <w:autoSpaceDE w:val="0"/>
        <w:autoSpaceDN w:val="0"/>
        <w:adjustRightInd w:val="0"/>
        <w:ind w:right="380"/>
        <w:jc w:val="left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kern w:val="1"/>
          <w:sz w:val="21"/>
          <w:szCs w:val="21"/>
        </w:rPr>
        <w:t>userId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100001,</w:t>
      </w:r>
    </w:p>
    <w:p w14:paraId="5CAF8A72" w14:textId="3C9E4B58" w:rsidR="00192368" w:rsidRDefault="00C0236C" w:rsidP="00192368">
      <w:pPr>
        <w:autoSpaceDE w:val="0"/>
        <w:autoSpaceDN w:val="0"/>
        <w:adjustRightInd w:val="0"/>
        <w:ind w:right="380" w:firstLine="1260"/>
        <w:jc w:val="left"/>
        <w:rPr>
          <w:rFonts w:eastAsia="宋体" w:hint="eastAsia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>" applyReason ": "</w:t>
      </w:r>
      <w:r w:rsidRPr="00C0236C">
        <w:rPr>
          <w:rFonts w:eastAsia="宋体" w:hint="eastAsia"/>
          <w:kern w:val="1"/>
          <w:sz w:val="21"/>
          <w:szCs w:val="21"/>
        </w:rPr>
        <w:t>申请</w:t>
      </w:r>
      <w:r w:rsidRPr="00C0236C">
        <w:rPr>
          <w:rFonts w:eastAsia="宋体" w:hint="eastAsia"/>
          <w:kern w:val="1"/>
          <w:sz w:val="21"/>
          <w:szCs w:val="21"/>
        </w:rPr>
        <w:t>1"</w:t>
      </w:r>
      <w:r w:rsidR="00192368">
        <w:rPr>
          <w:rFonts w:eastAsia="宋体" w:hint="eastAsia"/>
          <w:kern w:val="1"/>
          <w:sz w:val="21"/>
          <w:szCs w:val="21"/>
        </w:rPr>
        <w:t>，</w:t>
      </w:r>
    </w:p>
    <w:p w14:paraId="555F1B11" w14:textId="77777777" w:rsidR="00192368" w:rsidRPr="00C0236C" w:rsidRDefault="00192368" w:rsidP="00192368">
      <w:pPr>
        <w:autoSpaceDE w:val="0"/>
        <w:autoSpaceDN w:val="0"/>
        <w:adjustRightInd w:val="0"/>
        <w:ind w:right="380" w:firstLine="1260"/>
        <w:jc w:val="left"/>
        <w:rPr>
          <w:rFonts w:eastAsia="宋体" w:hint="eastAsia"/>
          <w:kern w:val="1"/>
          <w:sz w:val="21"/>
          <w:szCs w:val="21"/>
        </w:rPr>
      </w:pPr>
      <w:r>
        <w:rPr>
          <w:rFonts w:eastAsia="宋体"/>
          <w:kern w:val="1"/>
          <w:sz w:val="21"/>
          <w:szCs w:val="21"/>
        </w:rPr>
        <w:t>“</w:t>
      </w:r>
      <w:r>
        <w:rPr>
          <w:rFonts w:eastAsia="宋体" w:hint="eastAsia"/>
          <w:kern w:val="1"/>
          <w:sz w:val="21"/>
          <w:szCs w:val="21"/>
        </w:rPr>
        <w:t>type</w:t>
      </w:r>
      <w:r>
        <w:rPr>
          <w:rFonts w:eastAsia="宋体"/>
          <w:kern w:val="1"/>
          <w:sz w:val="21"/>
          <w:szCs w:val="21"/>
        </w:rPr>
        <w:t>”</w:t>
      </w:r>
      <w:r>
        <w:rPr>
          <w:rFonts w:eastAsia="宋体" w:hint="eastAsia"/>
          <w:kern w:val="1"/>
          <w:sz w:val="21"/>
          <w:szCs w:val="21"/>
        </w:rPr>
        <w:t>：</w:t>
      </w:r>
      <w:r>
        <w:rPr>
          <w:rFonts w:eastAsia="宋体" w:hint="eastAsia"/>
          <w:kern w:val="1"/>
          <w:sz w:val="21"/>
          <w:szCs w:val="21"/>
        </w:rPr>
        <w:t>1</w:t>
      </w:r>
    </w:p>
    <w:p w14:paraId="7A268B2A" w14:textId="77777777" w:rsidR="00192368" w:rsidRPr="00C0236C" w:rsidRDefault="00192368" w:rsidP="00192368">
      <w:pPr>
        <w:autoSpaceDE w:val="0"/>
        <w:autoSpaceDN w:val="0"/>
        <w:adjustRightInd w:val="0"/>
        <w:ind w:right="380" w:firstLine="1260"/>
        <w:jc w:val="left"/>
        <w:rPr>
          <w:rFonts w:eastAsia="宋体"/>
          <w:kern w:val="1"/>
          <w:sz w:val="21"/>
          <w:szCs w:val="21"/>
        </w:rPr>
      </w:pPr>
    </w:p>
    <w:p w14:paraId="4F42C532" w14:textId="77777777" w:rsidR="00C0236C" w:rsidRPr="00C0236C" w:rsidRDefault="00C0236C" w:rsidP="00C0236C">
      <w:pPr>
        <w:autoSpaceDE w:val="0"/>
        <w:autoSpaceDN w:val="0"/>
        <w:adjustRightInd w:val="0"/>
        <w:ind w:right="380"/>
        <w:jc w:val="left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}</w:t>
      </w:r>
    </w:p>
    <w:p w14:paraId="4F93FAAF" w14:textId="77777777" w:rsidR="00C0236C" w:rsidRPr="00C0236C" w:rsidRDefault="00C0236C" w:rsidP="00C0236C">
      <w:pPr>
        <w:autoSpaceDE w:val="0"/>
        <w:autoSpaceDN w:val="0"/>
        <w:adjustRightInd w:val="0"/>
        <w:ind w:right="380"/>
        <w:jc w:val="left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]</w:t>
      </w:r>
    </w:p>
    <w:p w14:paraId="036EFA69" w14:textId="7B04FE83" w:rsidR="0050655E" w:rsidRDefault="00C0236C" w:rsidP="00C0236C">
      <w:pPr>
        <w:autoSpaceDE w:val="0"/>
        <w:autoSpaceDN w:val="0"/>
        <w:adjustRightInd w:val="0"/>
        <w:ind w:right="380"/>
        <w:jc w:val="left"/>
        <w:rPr>
          <w:rFonts w:ascii="Calibri" w:eastAsia="宋体" w:hAnsi="Calibri" w:cs="Calibri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>}</w:t>
      </w:r>
    </w:p>
    <w:p w14:paraId="5389522E" w14:textId="77777777" w:rsidR="0050655E" w:rsidRDefault="0050655E" w:rsidP="0050655E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562285DA" w14:textId="77777777" w:rsidR="0050655E" w:rsidRDefault="0050655E" w:rsidP="0050655E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0575DF8E" w14:textId="77777777" w:rsidR="0050655E" w:rsidRDefault="0050655E" w:rsidP="0050655E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50655E" w14:paraId="227AE89B" w14:textId="77777777" w:rsidTr="00742775">
        <w:tc>
          <w:tcPr>
            <w:tcW w:w="1668" w:type="dxa"/>
          </w:tcPr>
          <w:p w14:paraId="160DF885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3103C70E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78F83B86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661082E8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0655E" w14:paraId="7BC04D1E" w14:textId="77777777" w:rsidTr="00742775">
        <w:tc>
          <w:tcPr>
            <w:tcW w:w="1668" w:type="dxa"/>
          </w:tcPr>
          <w:p w14:paraId="603A527B" w14:textId="77777777" w:rsidR="0050655E" w:rsidRDefault="0050655E" w:rsidP="00742775">
            <w:pPr>
              <w:jc w:val="left"/>
            </w:pPr>
            <w:proofErr w:type="gramStart"/>
            <w:ins w:id="79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387B2029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668D98D0" w14:textId="77777777" w:rsidR="0050655E" w:rsidRDefault="0050655E" w:rsidP="00742775">
            <w:pPr>
              <w:jc w:val="left"/>
            </w:pPr>
            <w:proofErr w:type="gramStart"/>
            <w:ins w:id="80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612C4E2F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结果（</w:t>
            </w:r>
            <w:ins w:id="81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50655E" w14:paraId="4B002A1B" w14:textId="77777777" w:rsidTr="00742775">
        <w:tc>
          <w:tcPr>
            <w:tcW w:w="1668" w:type="dxa"/>
          </w:tcPr>
          <w:p w14:paraId="1B5B7542" w14:textId="77777777" w:rsidR="0050655E" w:rsidRDefault="0050655E" w:rsidP="00742775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1EAE141C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17463351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7B2B664A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相关描述，用户登录失败后的提示</w:t>
            </w:r>
          </w:p>
        </w:tc>
      </w:tr>
      <w:tr w:rsidR="0050655E" w14:paraId="4A305F90" w14:textId="77777777" w:rsidTr="00742775">
        <w:tc>
          <w:tcPr>
            <w:tcW w:w="8522" w:type="dxa"/>
            <w:gridSpan w:val="4"/>
          </w:tcPr>
          <w:p w14:paraId="605C2626" w14:textId="6588AD64" w:rsidR="0050655E" w:rsidRDefault="00376899" w:rsidP="00742775">
            <w:pPr>
              <w:jc w:val="left"/>
            </w:pPr>
            <w:r>
              <w:rPr>
                <w:rFonts w:ascii="Calibri" w:eastAsia="宋体" w:hAnsi="Calibri" w:cs="Calibri" w:hint="eastAsia"/>
                <w:sz w:val="21"/>
                <w:szCs w:val="21"/>
              </w:rPr>
              <w:t>applylist</w:t>
            </w:r>
            <w:r>
              <w:rPr>
                <w:rFonts w:hint="eastAsia"/>
              </w:rPr>
              <w:t>（返回对象集合，包括多个申请对象）申请</w:t>
            </w:r>
            <w:r w:rsidR="0050655E">
              <w:rPr>
                <w:rFonts w:hint="eastAsia"/>
              </w:rPr>
              <w:t>对象</w:t>
            </w:r>
            <w:ins w:id="82" w:author="Shawn Wang" w:date="2014-05-07T13:56:00Z">
              <w:r w:rsidR="0050655E">
                <w:t>数据格式如下</w:t>
              </w:r>
            </w:ins>
          </w:p>
        </w:tc>
      </w:tr>
      <w:tr w:rsidR="0050655E" w14:paraId="38ABA43D" w14:textId="77777777" w:rsidTr="00742775">
        <w:tc>
          <w:tcPr>
            <w:tcW w:w="1668" w:type="dxa"/>
          </w:tcPr>
          <w:p w14:paraId="3CCEF666" w14:textId="16C205F3" w:rsidR="0050655E" w:rsidRDefault="00376899" w:rsidP="00742775">
            <w:pPr>
              <w:jc w:val="left"/>
            </w:pPr>
            <w:proofErr w:type="gramStart"/>
            <w:r>
              <w:rPr>
                <w:rFonts w:ascii="Calibri" w:eastAsia="宋体" w:hAnsi="Calibri" w:cs="Calibri"/>
                <w:sz w:val="21"/>
                <w:szCs w:val="21"/>
              </w:rPr>
              <w:t>userName</w:t>
            </w:r>
            <w:proofErr w:type="gramEnd"/>
          </w:p>
        </w:tc>
        <w:tc>
          <w:tcPr>
            <w:tcW w:w="708" w:type="dxa"/>
          </w:tcPr>
          <w:p w14:paraId="6ACF6DC9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32B3A3D8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30A157A2" w14:textId="6AAEB3E0" w:rsidR="0050655E" w:rsidRDefault="00376899" w:rsidP="00742775">
            <w:pPr>
              <w:jc w:val="left"/>
            </w:pPr>
            <w:r>
              <w:rPr>
                <w:rFonts w:hint="eastAsia"/>
              </w:rPr>
              <w:t>用户</w:t>
            </w:r>
            <w:r w:rsidR="0050655E">
              <w:rPr>
                <w:rFonts w:hint="eastAsia"/>
              </w:rPr>
              <w:t>名</w:t>
            </w:r>
          </w:p>
        </w:tc>
      </w:tr>
      <w:tr w:rsidR="0050655E" w14:paraId="7074E626" w14:textId="77777777" w:rsidTr="00742775">
        <w:tc>
          <w:tcPr>
            <w:tcW w:w="1668" w:type="dxa"/>
          </w:tcPr>
          <w:p w14:paraId="2BC88F74" w14:textId="03D51B9B" w:rsidR="0050655E" w:rsidRDefault="00376899" w:rsidP="00742775">
            <w:pPr>
              <w:jc w:val="left"/>
            </w:pPr>
            <w:proofErr w:type="gramStart"/>
            <w:r>
              <w:rPr>
                <w:rFonts w:ascii="Calibri" w:eastAsia="宋体" w:hAnsi="Calibri" w:cs="Calibri"/>
                <w:sz w:val="21"/>
                <w:szCs w:val="21"/>
              </w:rPr>
              <w:t>userId</w:t>
            </w:r>
            <w:proofErr w:type="gramEnd"/>
          </w:p>
        </w:tc>
        <w:tc>
          <w:tcPr>
            <w:tcW w:w="708" w:type="dxa"/>
          </w:tcPr>
          <w:p w14:paraId="48342012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12BF1E98" w14:textId="77777777" w:rsidR="0050655E" w:rsidRDefault="0050655E" w:rsidP="00742775">
            <w:pPr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5012" w:type="dxa"/>
          </w:tcPr>
          <w:p w14:paraId="49056EB5" w14:textId="2E1360E1" w:rsidR="0050655E" w:rsidRDefault="00376899" w:rsidP="00742775">
            <w:pPr>
              <w:jc w:val="left"/>
            </w:pPr>
            <w:r>
              <w:rPr>
                <w:rFonts w:hint="eastAsia"/>
              </w:rPr>
              <w:t>用户</w:t>
            </w:r>
            <w:r w:rsidR="0050655E">
              <w:rPr>
                <w:rFonts w:hint="eastAsia"/>
              </w:rPr>
              <w:t>id</w:t>
            </w:r>
          </w:p>
        </w:tc>
      </w:tr>
      <w:tr w:rsidR="0050655E" w14:paraId="1B010969" w14:textId="77777777" w:rsidTr="00742775">
        <w:tc>
          <w:tcPr>
            <w:tcW w:w="1668" w:type="dxa"/>
          </w:tcPr>
          <w:p w14:paraId="2FAB5AA1" w14:textId="040EAB59" w:rsidR="0050655E" w:rsidRDefault="00376899" w:rsidP="00742775">
            <w:pPr>
              <w:jc w:val="left"/>
              <w:rPr>
                <w:rFonts w:ascii="Calibri" w:eastAsia="宋体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eastAsia="宋体" w:hAnsi="Calibri" w:cs="Calibri"/>
                <w:sz w:val="21"/>
                <w:szCs w:val="21"/>
              </w:rPr>
              <w:t>applyReason</w:t>
            </w:r>
            <w:proofErr w:type="gramEnd"/>
          </w:p>
        </w:tc>
        <w:tc>
          <w:tcPr>
            <w:tcW w:w="708" w:type="dxa"/>
          </w:tcPr>
          <w:p w14:paraId="5BC0A090" w14:textId="1B85EA70" w:rsidR="0050655E" w:rsidRDefault="0050655E" w:rsidP="00742775">
            <w:pPr>
              <w:jc w:val="left"/>
            </w:pPr>
          </w:p>
        </w:tc>
        <w:tc>
          <w:tcPr>
            <w:tcW w:w="1134" w:type="dxa"/>
          </w:tcPr>
          <w:p w14:paraId="07DC987F" w14:textId="77777777" w:rsidR="0050655E" w:rsidRDefault="0050655E" w:rsidP="0074277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34D2EDFE" w14:textId="4C38232A" w:rsidR="0050655E" w:rsidRDefault="00376899" w:rsidP="00742775">
            <w:pPr>
              <w:jc w:val="left"/>
            </w:pPr>
            <w:r>
              <w:rPr>
                <w:rFonts w:hint="eastAsia"/>
              </w:rPr>
              <w:t>申请说明</w:t>
            </w:r>
          </w:p>
        </w:tc>
      </w:tr>
      <w:tr w:rsidR="00192368" w14:paraId="2027C83F" w14:textId="77777777" w:rsidTr="00742775">
        <w:tc>
          <w:tcPr>
            <w:tcW w:w="1668" w:type="dxa"/>
          </w:tcPr>
          <w:p w14:paraId="6D944149" w14:textId="3FF5EF59" w:rsidR="00192368" w:rsidRDefault="00192368" w:rsidP="00742775">
            <w:pPr>
              <w:jc w:val="left"/>
              <w:rPr>
                <w:rFonts w:ascii="Calibri" w:eastAsia="宋体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 w:val="21"/>
                <w:szCs w:val="21"/>
              </w:rPr>
              <w:t>type</w:t>
            </w:r>
            <w:proofErr w:type="gramEnd"/>
          </w:p>
        </w:tc>
        <w:tc>
          <w:tcPr>
            <w:tcW w:w="708" w:type="dxa"/>
          </w:tcPr>
          <w:p w14:paraId="6B997272" w14:textId="58EBF5D5" w:rsidR="00192368" w:rsidRDefault="00192368" w:rsidP="0074277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78C87306" w14:textId="6F42D7AC" w:rsidR="00192368" w:rsidRDefault="00192368" w:rsidP="00742775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int</w:t>
            </w:r>
            <w:proofErr w:type="gramEnd"/>
          </w:p>
        </w:tc>
        <w:tc>
          <w:tcPr>
            <w:tcW w:w="5012" w:type="dxa"/>
          </w:tcPr>
          <w:p w14:paraId="3CF1B7DF" w14:textId="7258E5E1" w:rsidR="00192368" w:rsidRDefault="00192368" w:rsidP="007427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身份（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老师，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家长）</w:t>
            </w:r>
          </w:p>
        </w:tc>
      </w:tr>
    </w:tbl>
    <w:p w14:paraId="11D2B659" w14:textId="77777777" w:rsidR="0050655E" w:rsidRDefault="0050655E" w:rsidP="0050655E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709D8BE3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670C6CE3" w14:textId="03256F64" w:rsidR="000C7CC4" w:rsidRDefault="00B67530" w:rsidP="00A8205B">
      <w:pPr>
        <w:pStyle w:val="3"/>
      </w:pPr>
      <w:bookmarkStart w:id="83" w:name="_Toc273552424"/>
      <w:r>
        <w:rPr>
          <w:rFonts w:ascii="Calibri" w:cs="Calibri" w:hint="eastAsia"/>
          <w:kern w:val="1"/>
        </w:rPr>
        <w:t>16.</w:t>
      </w:r>
      <w:r w:rsidR="000C7CC4">
        <w:rPr>
          <w:rFonts w:hint="eastAsia"/>
        </w:rPr>
        <w:t>审核加入子组织（班级）</w:t>
      </w:r>
      <w:bookmarkEnd w:id="83"/>
    </w:p>
    <w:p w14:paraId="7594A966" w14:textId="1F2D8C0B" w:rsidR="00785E8B" w:rsidRDefault="00785E8B" w:rsidP="00785E8B">
      <w:pPr>
        <w:autoSpaceDE w:val="0"/>
        <w:autoSpaceDN w:val="0"/>
        <w:adjustRightInd w:val="0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备注：</w:t>
      </w:r>
      <w:r>
        <w:rPr>
          <w:rFonts w:ascii="宋体" w:eastAsia="宋体" w:hAnsi="Calibri" w:cs="宋体" w:hint="eastAsia"/>
          <w:sz w:val="21"/>
          <w:szCs w:val="21"/>
        </w:rPr>
        <w:t>无</w:t>
      </w:r>
    </w:p>
    <w:p w14:paraId="6333B2AD" w14:textId="77777777" w:rsidR="00785E8B" w:rsidRDefault="00785E8B" w:rsidP="00785E8B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785E8B" w14:paraId="17DBDA54" w14:textId="77777777" w:rsidTr="00742775">
        <w:tc>
          <w:tcPr>
            <w:tcW w:w="2527" w:type="dxa"/>
          </w:tcPr>
          <w:p w14:paraId="515A842B" w14:textId="77777777" w:rsidR="00785E8B" w:rsidRDefault="00785E8B" w:rsidP="0074277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188D3FFD" w14:textId="77777777" w:rsidR="00785E8B" w:rsidRDefault="00785E8B" w:rsidP="00742775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7DDC82A1" w14:textId="77777777" w:rsidR="00785E8B" w:rsidRDefault="00785E8B" w:rsidP="00742775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0F8C63C3" w14:textId="77777777" w:rsidR="00785E8B" w:rsidRDefault="00785E8B" w:rsidP="0074277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785E8B" w14:paraId="10FB8639" w14:textId="77777777" w:rsidTr="00742775">
        <w:tc>
          <w:tcPr>
            <w:tcW w:w="2527" w:type="dxa"/>
          </w:tcPr>
          <w:p w14:paraId="68537B9D" w14:textId="77777777" w:rsidR="00785E8B" w:rsidRDefault="00785E8B" w:rsidP="00742775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classroomId</w:t>
            </w:r>
            <w:proofErr w:type="gramEnd"/>
          </w:p>
        </w:tc>
        <w:tc>
          <w:tcPr>
            <w:tcW w:w="655" w:type="dxa"/>
          </w:tcPr>
          <w:p w14:paraId="65BA3197" w14:textId="77777777" w:rsidR="00785E8B" w:rsidRDefault="00785E8B" w:rsidP="0074277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330D5BDA" w14:textId="77777777" w:rsidR="00785E8B" w:rsidRDefault="00785E8B" w:rsidP="00742775">
            <w:pPr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4285" w:type="dxa"/>
          </w:tcPr>
          <w:p w14:paraId="2289868D" w14:textId="77777777" w:rsidR="00785E8B" w:rsidRDefault="00785E8B" w:rsidP="00742775">
            <w:pPr>
              <w:jc w:val="left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785E8B" w14:paraId="5D9FB152" w14:textId="77777777" w:rsidTr="00742775">
        <w:tc>
          <w:tcPr>
            <w:tcW w:w="2527" w:type="dxa"/>
          </w:tcPr>
          <w:p w14:paraId="1C58F8A0" w14:textId="0D25E194" w:rsidR="00785E8B" w:rsidRDefault="00A8205B" w:rsidP="00742775">
            <w:pPr>
              <w:jc w:val="left"/>
              <w:rPr>
                <w:rFonts w:ascii="Consolas" w:eastAsia="宋体" w:hAnsi="Consolas" w:cs="Consolas"/>
              </w:rPr>
            </w:pPr>
            <w:proofErr w:type="gramStart"/>
            <w:r>
              <w:rPr>
                <w:rFonts w:ascii="Consolas" w:eastAsia="宋体" w:hAnsi="Consolas" w:cs="Consolas"/>
              </w:rPr>
              <w:t>userId</w:t>
            </w:r>
            <w:proofErr w:type="gramEnd"/>
          </w:p>
        </w:tc>
        <w:tc>
          <w:tcPr>
            <w:tcW w:w="655" w:type="dxa"/>
          </w:tcPr>
          <w:p w14:paraId="1C46C348" w14:textId="77777777" w:rsidR="00785E8B" w:rsidRDefault="00785E8B" w:rsidP="0074277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61BE5AA0" w14:textId="505DFB87" w:rsidR="00785E8B" w:rsidRDefault="00A8205B" w:rsidP="00742775">
            <w:pPr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4285" w:type="dxa"/>
          </w:tcPr>
          <w:p w14:paraId="5EA7922D" w14:textId="120EC8DC" w:rsidR="00785E8B" w:rsidRDefault="00A8205B" w:rsidP="00742775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8205B" w14:paraId="2AD81DD9" w14:textId="77777777" w:rsidTr="00742775">
        <w:tc>
          <w:tcPr>
            <w:tcW w:w="2527" w:type="dxa"/>
          </w:tcPr>
          <w:p w14:paraId="704812CD" w14:textId="487F95EB" w:rsidR="00A8205B" w:rsidRDefault="00A8205B" w:rsidP="00742775">
            <w:pPr>
              <w:jc w:val="left"/>
              <w:rPr>
                <w:rFonts w:ascii="Consolas" w:eastAsia="宋体" w:hAnsi="Consolas" w:cs="Consolas"/>
              </w:rPr>
            </w:pPr>
            <w:proofErr w:type="gramStart"/>
            <w:r>
              <w:rPr>
                <w:rFonts w:ascii="Consolas" w:eastAsia="宋体" w:hAnsi="Consolas" w:cs="Consolas"/>
              </w:rPr>
              <w:t>isApprove</w:t>
            </w:r>
            <w:proofErr w:type="gramEnd"/>
          </w:p>
        </w:tc>
        <w:tc>
          <w:tcPr>
            <w:tcW w:w="655" w:type="dxa"/>
          </w:tcPr>
          <w:p w14:paraId="18063A36" w14:textId="260E0A84" w:rsidR="00A8205B" w:rsidRDefault="00A8205B" w:rsidP="0074277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41F3E749" w14:textId="03B642F9" w:rsidR="00A8205B" w:rsidRDefault="00A8205B" w:rsidP="00742775">
            <w:pPr>
              <w:jc w:val="left"/>
            </w:pPr>
            <w:proofErr w:type="gramStart"/>
            <w:r>
              <w:rPr>
                <w:rFonts w:hint="eastAsia"/>
              </w:rPr>
              <w:t>int</w:t>
            </w:r>
            <w:proofErr w:type="gramEnd"/>
          </w:p>
        </w:tc>
        <w:tc>
          <w:tcPr>
            <w:tcW w:w="4285" w:type="dxa"/>
          </w:tcPr>
          <w:p w14:paraId="44FCA1CD" w14:textId="1B5F2A60" w:rsidR="00A8205B" w:rsidRDefault="00A8205B" w:rsidP="0074277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同意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拒绝</w:t>
            </w:r>
          </w:p>
        </w:tc>
      </w:tr>
    </w:tbl>
    <w:p w14:paraId="526282FC" w14:textId="77777777" w:rsidR="00785E8B" w:rsidRDefault="00785E8B" w:rsidP="00785E8B">
      <w:pPr>
        <w:jc w:val="left"/>
      </w:pPr>
    </w:p>
    <w:p w14:paraId="2847E27A" w14:textId="77777777" w:rsidR="00785E8B" w:rsidRDefault="00785E8B" w:rsidP="00785E8B">
      <w:pPr>
        <w:jc w:val="left"/>
      </w:pPr>
      <w:r>
        <w:rPr>
          <w:rFonts w:hint="eastAsia"/>
        </w:rPr>
        <w:t>返回示例：</w:t>
      </w:r>
    </w:p>
    <w:p w14:paraId="2129AF39" w14:textId="77777777" w:rsidR="00BE75AF" w:rsidRPr="00BE75AF" w:rsidRDefault="00BE75AF" w:rsidP="00BE75AF">
      <w:pPr>
        <w:jc w:val="left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{</w:t>
      </w:r>
    </w:p>
    <w:p w14:paraId="5733E663" w14:textId="77777777" w:rsidR="00BE75AF" w:rsidRPr="00BE75AF" w:rsidRDefault="00BE75AF" w:rsidP="00BE75AF">
      <w:pPr>
        <w:jc w:val="left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BE75AF">
        <w:rPr>
          <w:rFonts w:eastAsia="宋体"/>
          <w:kern w:val="1"/>
          <w:sz w:val="21"/>
          <w:szCs w:val="21"/>
        </w:rPr>
        <w:t>ret</w:t>
      </w:r>
      <w:proofErr w:type="gramEnd"/>
      <w:r w:rsidRPr="00BE75AF">
        <w:rPr>
          <w:rFonts w:eastAsia="宋体"/>
          <w:kern w:val="1"/>
          <w:sz w:val="21"/>
          <w:szCs w:val="21"/>
        </w:rPr>
        <w:t>": 0,</w:t>
      </w:r>
    </w:p>
    <w:p w14:paraId="7D1A4525" w14:textId="77777777" w:rsidR="00BE75AF" w:rsidRPr="00BE75AF" w:rsidRDefault="00BE75AF" w:rsidP="00BE75AF">
      <w:pPr>
        <w:jc w:val="left"/>
        <w:rPr>
          <w:rFonts w:eastAsia="宋体"/>
          <w:kern w:val="1"/>
          <w:sz w:val="21"/>
          <w:szCs w:val="21"/>
        </w:rPr>
      </w:pPr>
      <w:r w:rsidRPr="00BE75AF">
        <w:rPr>
          <w:rFonts w:eastAsia="宋体" w:hint="eastAsia"/>
          <w:kern w:val="1"/>
          <w:sz w:val="21"/>
          <w:szCs w:val="21"/>
        </w:rPr>
        <w:t xml:space="preserve">    "msg": "</w:t>
      </w:r>
      <w:r w:rsidRPr="00BE75AF">
        <w:rPr>
          <w:rFonts w:eastAsia="宋体" w:hint="eastAsia"/>
          <w:kern w:val="1"/>
          <w:sz w:val="21"/>
          <w:szCs w:val="21"/>
        </w:rPr>
        <w:t>成功</w:t>
      </w:r>
      <w:r w:rsidRPr="00BE75AF">
        <w:rPr>
          <w:rFonts w:eastAsia="宋体" w:hint="eastAsia"/>
          <w:kern w:val="1"/>
          <w:sz w:val="21"/>
          <w:szCs w:val="21"/>
        </w:rPr>
        <w:t>"</w:t>
      </w:r>
    </w:p>
    <w:p w14:paraId="48B6B2E7" w14:textId="77777777" w:rsidR="00BE75AF" w:rsidRDefault="00BE75AF" w:rsidP="00BE75AF">
      <w:pPr>
        <w:jc w:val="left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}</w:t>
      </w:r>
    </w:p>
    <w:p w14:paraId="4D73BDCF" w14:textId="23FA1492" w:rsidR="00785E8B" w:rsidRDefault="00785E8B" w:rsidP="00BE75AF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785E8B" w14:paraId="65051059" w14:textId="77777777" w:rsidTr="00742775">
        <w:tc>
          <w:tcPr>
            <w:tcW w:w="1668" w:type="dxa"/>
          </w:tcPr>
          <w:p w14:paraId="6C4597C5" w14:textId="77777777" w:rsidR="00785E8B" w:rsidRDefault="00785E8B" w:rsidP="0074277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44DC5E25" w14:textId="77777777" w:rsidR="00785E8B" w:rsidRDefault="00785E8B" w:rsidP="00742775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55149BC4" w14:textId="77777777" w:rsidR="00785E8B" w:rsidRDefault="00785E8B" w:rsidP="00742775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12A87E61" w14:textId="77777777" w:rsidR="00785E8B" w:rsidRDefault="00785E8B" w:rsidP="0074277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785E8B" w14:paraId="59136D65" w14:textId="77777777" w:rsidTr="00742775">
        <w:tc>
          <w:tcPr>
            <w:tcW w:w="1668" w:type="dxa"/>
          </w:tcPr>
          <w:p w14:paraId="0E51209E" w14:textId="77777777" w:rsidR="00785E8B" w:rsidRDefault="00785E8B" w:rsidP="00742775">
            <w:pPr>
              <w:jc w:val="left"/>
            </w:pPr>
            <w:proofErr w:type="gramStart"/>
            <w:ins w:id="84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595D11A8" w14:textId="77777777" w:rsidR="00785E8B" w:rsidRDefault="00785E8B" w:rsidP="0074277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627B4613" w14:textId="77777777" w:rsidR="00785E8B" w:rsidRDefault="00785E8B" w:rsidP="00742775">
            <w:pPr>
              <w:jc w:val="left"/>
            </w:pPr>
            <w:proofErr w:type="gramStart"/>
            <w:ins w:id="85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2E3C4442" w14:textId="77777777" w:rsidR="00785E8B" w:rsidRDefault="00785E8B" w:rsidP="00742775">
            <w:pPr>
              <w:jc w:val="left"/>
            </w:pPr>
            <w:r>
              <w:rPr>
                <w:rFonts w:hint="eastAsia"/>
              </w:rPr>
              <w:t>结果（</w:t>
            </w:r>
            <w:ins w:id="86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785E8B" w14:paraId="596E6403" w14:textId="77777777" w:rsidTr="00742775">
        <w:tc>
          <w:tcPr>
            <w:tcW w:w="1668" w:type="dxa"/>
          </w:tcPr>
          <w:p w14:paraId="5958983A" w14:textId="77777777" w:rsidR="00785E8B" w:rsidRDefault="00785E8B" w:rsidP="00742775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36D4CF6C" w14:textId="77777777" w:rsidR="00785E8B" w:rsidRDefault="00785E8B" w:rsidP="0074277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1D2640B9" w14:textId="77777777" w:rsidR="00785E8B" w:rsidRDefault="00785E8B" w:rsidP="0074277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5F8DAE8E" w14:textId="77777777" w:rsidR="00785E8B" w:rsidRDefault="00785E8B" w:rsidP="00742775">
            <w:pPr>
              <w:jc w:val="left"/>
            </w:pPr>
            <w:r>
              <w:rPr>
                <w:rFonts w:hint="eastAsia"/>
              </w:rPr>
              <w:t>相关描述，失败后的提示</w:t>
            </w:r>
          </w:p>
        </w:tc>
      </w:tr>
    </w:tbl>
    <w:p w14:paraId="7AFFAC8A" w14:textId="77777777" w:rsidR="00785E8B" w:rsidRDefault="00785E8B" w:rsidP="00785E8B">
      <w:pPr>
        <w:autoSpaceDE w:val="0"/>
        <w:autoSpaceDN w:val="0"/>
        <w:adjustRightInd w:val="0"/>
        <w:rPr>
          <w:rFonts w:ascii="Calibri" w:eastAsia="Heiti SC Light" w:hAnsi="Calibri" w:cs="Calibri"/>
          <w:sz w:val="21"/>
          <w:szCs w:val="21"/>
        </w:rPr>
      </w:pPr>
    </w:p>
    <w:p w14:paraId="3D8B2816" w14:textId="77777777" w:rsidR="00785E8B" w:rsidRDefault="00785E8B" w:rsidP="00785E8B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329FE7E6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3B90271D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48E8103A" w14:textId="559A613C" w:rsidR="000C7CC4" w:rsidRDefault="00271A55" w:rsidP="00363C92">
      <w:pPr>
        <w:pStyle w:val="3"/>
        <w:rPr>
          <w:rFonts w:ascii="Consolas" w:eastAsia="宋体" w:hAnsi="Consolas" w:cs="Consolas"/>
        </w:rPr>
      </w:pPr>
      <w:bookmarkStart w:id="87" w:name="_Toc273552425"/>
      <w:r>
        <w:rPr>
          <w:rFonts w:ascii="Calibri" w:cs="Calibri" w:hint="eastAsia"/>
          <w:kern w:val="1"/>
        </w:rPr>
        <w:t>17.</w:t>
      </w:r>
      <w:r w:rsidR="000C7CC4">
        <w:rPr>
          <w:rFonts w:hint="eastAsia"/>
        </w:rPr>
        <w:t>申请加入子组织（班级）</w:t>
      </w:r>
      <w:bookmarkEnd w:id="87"/>
    </w:p>
    <w:p w14:paraId="4A1AB7F6" w14:textId="77777777" w:rsidR="00271A55" w:rsidRDefault="00271A55" w:rsidP="00271A55">
      <w:pPr>
        <w:autoSpaceDE w:val="0"/>
        <w:autoSpaceDN w:val="0"/>
        <w:adjustRightInd w:val="0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备注：</w:t>
      </w:r>
      <w:r>
        <w:rPr>
          <w:rFonts w:ascii="宋体" w:eastAsia="宋体" w:hAnsi="Calibri" w:cs="宋体" w:hint="eastAsia"/>
          <w:sz w:val="21"/>
          <w:szCs w:val="21"/>
        </w:rPr>
        <w:t>无</w:t>
      </w:r>
    </w:p>
    <w:p w14:paraId="7E102504" w14:textId="77777777" w:rsidR="00271A55" w:rsidRDefault="00271A55" w:rsidP="00271A55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271A55" w14:paraId="4C8FBCAF" w14:textId="77777777" w:rsidTr="00742775">
        <w:tc>
          <w:tcPr>
            <w:tcW w:w="2527" w:type="dxa"/>
          </w:tcPr>
          <w:p w14:paraId="4C6903B0" w14:textId="77777777" w:rsidR="00271A55" w:rsidRDefault="00271A55" w:rsidP="0074277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73BF4CE1" w14:textId="77777777" w:rsidR="00271A55" w:rsidRDefault="00271A55" w:rsidP="00742775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0CF53AB1" w14:textId="77777777" w:rsidR="00271A55" w:rsidRDefault="00271A55" w:rsidP="00742775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36D961F5" w14:textId="77777777" w:rsidR="00271A55" w:rsidRDefault="00271A55" w:rsidP="0074277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271A55" w14:paraId="56FE4C66" w14:textId="77777777" w:rsidTr="00742775">
        <w:tc>
          <w:tcPr>
            <w:tcW w:w="2527" w:type="dxa"/>
          </w:tcPr>
          <w:p w14:paraId="414666C2" w14:textId="77777777" w:rsidR="00271A55" w:rsidRDefault="00271A55" w:rsidP="00742775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classroomId</w:t>
            </w:r>
            <w:proofErr w:type="gramEnd"/>
          </w:p>
        </w:tc>
        <w:tc>
          <w:tcPr>
            <w:tcW w:w="655" w:type="dxa"/>
          </w:tcPr>
          <w:p w14:paraId="44E0EA81" w14:textId="77777777" w:rsidR="00271A55" w:rsidRDefault="00271A55" w:rsidP="0074277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03914264" w14:textId="77777777" w:rsidR="00271A55" w:rsidRDefault="00271A55" w:rsidP="00742775">
            <w:pPr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4285" w:type="dxa"/>
          </w:tcPr>
          <w:p w14:paraId="76AC9C8A" w14:textId="77777777" w:rsidR="00271A55" w:rsidRDefault="00271A55" w:rsidP="00742775">
            <w:pPr>
              <w:jc w:val="left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271A55" w14:paraId="59F4F964" w14:textId="77777777" w:rsidTr="00742775">
        <w:tc>
          <w:tcPr>
            <w:tcW w:w="2527" w:type="dxa"/>
          </w:tcPr>
          <w:p w14:paraId="74C5BF0A" w14:textId="5994E113" w:rsidR="00271A55" w:rsidRDefault="00742775" w:rsidP="00742775">
            <w:pPr>
              <w:jc w:val="left"/>
              <w:rPr>
                <w:rFonts w:ascii="Consolas" w:eastAsia="宋体" w:hAnsi="Consolas" w:cs="Consolas"/>
              </w:rPr>
            </w:pPr>
            <w:proofErr w:type="gramStart"/>
            <w:r>
              <w:rPr>
                <w:rFonts w:ascii="Consolas" w:eastAsia="宋体" w:hAnsi="Consolas" w:cs="Consolas"/>
              </w:rPr>
              <w:t>applyReason</w:t>
            </w:r>
            <w:proofErr w:type="gramEnd"/>
          </w:p>
        </w:tc>
        <w:tc>
          <w:tcPr>
            <w:tcW w:w="655" w:type="dxa"/>
          </w:tcPr>
          <w:p w14:paraId="613EE89A" w14:textId="7B7F953D" w:rsidR="00271A55" w:rsidRDefault="00271A55" w:rsidP="00742775">
            <w:pPr>
              <w:jc w:val="left"/>
            </w:pPr>
          </w:p>
        </w:tc>
        <w:tc>
          <w:tcPr>
            <w:tcW w:w="1055" w:type="dxa"/>
          </w:tcPr>
          <w:p w14:paraId="456E5375" w14:textId="6555C628" w:rsidR="00271A55" w:rsidRDefault="00742775" w:rsidP="0074277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34847E7B" w14:textId="677A12F9" w:rsidR="00271A55" w:rsidRDefault="00742775" w:rsidP="00742775">
            <w:pPr>
              <w:jc w:val="left"/>
            </w:pPr>
            <w:r>
              <w:rPr>
                <w:rFonts w:hint="eastAsia"/>
              </w:rPr>
              <w:t>申请原因</w:t>
            </w:r>
          </w:p>
        </w:tc>
      </w:tr>
      <w:tr w:rsidR="00D07E8B" w14:paraId="5E035AA7" w14:textId="77777777" w:rsidTr="00742775">
        <w:tc>
          <w:tcPr>
            <w:tcW w:w="2527" w:type="dxa"/>
          </w:tcPr>
          <w:p w14:paraId="36A9508E" w14:textId="321B29DD" w:rsidR="00D07E8B" w:rsidRDefault="00D07E8B" w:rsidP="00742775">
            <w:pPr>
              <w:jc w:val="left"/>
              <w:rPr>
                <w:rFonts w:ascii="Consolas" w:eastAsia="宋体" w:hAnsi="Consolas" w:cs="Consolas"/>
              </w:rPr>
            </w:pPr>
            <w:proofErr w:type="gramStart"/>
            <w:r>
              <w:rPr>
                <w:rFonts w:ascii="Calibri" w:eastAsia="宋体" w:hAnsi="Calibri" w:cs="Calibri" w:hint="eastAsia"/>
                <w:sz w:val="21"/>
                <w:szCs w:val="21"/>
              </w:rPr>
              <w:t>type</w:t>
            </w:r>
            <w:proofErr w:type="gramEnd"/>
          </w:p>
        </w:tc>
        <w:tc>
          <w:tcPr>
            <w:tcW w:w="655" w:type="dxa"/>
          </w:tcPr>
          <w:p w14:paraId="188419C0" w14:textId="5721C8AB" w:rsidR="00D07E8B" w:rsidRDefault="00D07E8B" w:rsidP="0074277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1EDC9D24" w14:textId="461C299A" w:rsidR="00D07E8B" w:rsidRDefault="00D07E8B" w:rsidP="00742775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int</w:t>
            </w:r>
            <w:proofErr w:type="gramEnd"/>
          </w:p>
        </w:tc>
        <w:tc>
          <w:tcPr>
            <w:tcW w:w="4285" w:type="dxa"/>
          </w:tcPr>
          <w:p w14:paraId="10851F02" w14:textId="4174DED9" w:rsidR="00D07E8B" w:rsidRDefault="00D07E8B" w:rsidP="007427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身份（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老师，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家长）</w:t>
            </w:r>
          </w:p>
        </w:tc>
      </w:tr>
    </w:tbl>
    <w:p w14:paraId="4F50A7C6" w14:textId="77777777" w:rsidR="00271A55" w:rsidRDefault="00271A55" w:rsidP="00271A55">
      <w:pPr>
        <w:jc w:val="left"/>
      </w:pPr>
    </w:p>
    <w:p w14:paraId="6441478C" w14:textId="77777777" w:rsidR="00271A55" w:rsidRDefault="00271A55" w:rsidP="00271A55">
      <w:pPr>
        <w:jc w:val="left"/>
      </w:pPr>
      <w:r>
        <w:rPr>
          <w:rFonts w:hint="eastAsia"/>
        </w:rPr>
        <w:t>返回示例：</w:t>
      </w:r>
    </w:p>
    <w:p w14:paraId="5618EDDA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{</w:t>
      </w:r>
    </w:p>
    <w:p w14:paraId="1569B304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BE75AF">
        <w:rPr>
          <w:rFonts w:eastAsia="宋体"/>
          <w:kern w:val="1"/>
          <w:sz w:val="21"/>
          <w:szCs w:val="21"/>
        </w:rPr>
        <w:t>ret</w:t>
      </w:r>
      <w:proofErr w:type="gramEnd"/>
      <w:r w:rsidRPr="00BE75AF">
        <w:rPr>
          <w:rFonts w:eastAsia="宋体"/>
          <w:kern w:val="1"/>
          <w:sz w:val="21"/>
          <w:szCs w:val="21"/>
        </w:rPr>
        <w:t>": 0,</w:t>
      </w:r>
    </w:p>
    <w:p w14:paraId="13056CBC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 w:hint="eastAsia"/>
          <w:kern w:val="1"/>
          <w:sz w:val="21"/>
          <w:szCs w:val="21"/>
        </w:rPr>
        <w:t xml:space="preserve">    "msg": "</w:t>
      </w:r>
      <w:r w:rsidRPr="00BE75AF">
        <w:rPr>
          <w:rFonts w:eastAsia="宋体" w:hint="eastAsia"/>
          <w:kern w:val="1"/>
          <w:sz w:val="21"/>
          <w:szCs w:val="21"/>
        </w:rPr>
        <w:t>成功</w:t>
      </w:r>
      <w:r w:rsidRPr="00BE75AF">
        <w:rPr>
          <w:rFonts w:eastAsia="宋体" w:hint="eastAsia"/>
          <w:kern w:val="1"/>
          <w:sz w:val="21"/>
          <w:szCs w:val="21"/>
        </w:rPr>
        <w:t>"</w:t>
      </w:r>
    </w:p>
    <w:p w14:paraId="064C22B5" w14:textId="52291853" w:rsidR="00271A55" w:rsidRDefault="00BE75AF" w:rsidP="00BE75AF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}</w:t>
      </w:r>
    </w:p>
    <w:p w14:paraId="31DC3AF1" w14:textId="77777777" w:rsidR="00271A55" w:rsidRDefault="00271A55" w:rsidP="00271A55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271A55" w14:paraId="319CFC81" w14:textId="77777777" w:rsidTr="00742775">
        <w:tc>
          <w:tcPr>
            <w:tcW w:w="1668" w:type="dxa"/>
          </w:tcPr>
          <w:p w14:paraId="68CE0A70" w14:textId="77777777" w:rsidR="00271A55" w:rsidRDefault="00271A55" w:rsidP="0074277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43735131" w14:textId="77777777" w:rsidR="00271A55" w:rsidRDefault="00271A55" w:rsidP="00742775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39FE8ADC" w14:textId="77777777" w:rsidR="00271A55" w:rsidRDefault="00271A55" w:rsidP="00742775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7521ED64" w14:textId="77777777" w:rsidR="00271A55" w:rsidRDefault="00271A55" w:rsidP="0074277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271A55" w14:paraId="633E5087" w14:textId="77777777" w:rsidTr="00742775">
        <w:tc>
          <w:tcPr>
            <w:tcW w:w="1668" w:type="dxa"/>
          </w:tcPr>
          <w:p w14:paraId="6E8FBF58" w14:textId="77777777" w:rsidR="00271A55" w:rsidRDefault="00271A55" w:rsidP="00742775">
            <w:pPr>
              <w:jc w:val="left"/>
            </w:pPr>
            <w:proofErr w:type="gramStart"/>
            <w:ins w:id="88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1BAC950C" w14:textId="77777777" w:rsidR="00271A55" w:rsidRDefault="00271A55" w:rsidP="0074277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46DEAD6C" w14:textId="77777777" w:rsidR="00271A55" w:rsidRDefault="00271A55" w:rsidP="00742775">
            <w:pPr>
              <w:jc w:val="left"/>
            </w:pPr>
            <w:proofErr w:type="gramStart"/>
            <w:ins w:id="89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67AFEDAF" w14:textId="77777777" w:rsidR="00271A55" w:rsidRDefault="00271A55" w:rsidP="00742775">
            <w:pPr>
              <w:jc w:val="left"/>
            </w:pPr>
            <w:r>
              <w:rPr>
                <w:rFonts w:hint="eastAsia"/>
              </w:rPr>
              <w:t>结果（</w:t>
            </w:r>
            <w:ins w:id="90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271A55" w14:paraId="5124A3C8" w14:textId="77777777" w:rsidTr="00742775">
        <w:tc>
          <w:tcPr>
            <w:tcW w:w="1668" w:type="dxa"/>
          </w:tcPr>
          <w:p w14:paraId="68A431D8" w14:textId="77777777" w:rsidR="00271A55" w:rsidRDefault="00271A55" w:rsidP="00742775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7E190D66" w14:textId="77777777" w:rsidR="00271A55" w:rsidRDefault="00271A55" w:rsidP="00742775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2223EB68" w14:textId="77777777" w:rsidR="00271A55" w:rsidRDefault="00271A55" w:rsidP="0074277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570AB73E" w14:textId="77777777" w:rsidR="00271A55" w:rsidRDefault="00271A55" w:rsidP="00742775">
            <w:pPr>
              <w:jc w:val="left"/>
            </w:pPr>
            <w:r>
              <w:rPr>
                <w:rFonts w:hint="eastAsia"/>
              </w:rPr>
              <w:t>相关描述，失败后的提示</w:t>
            </w:r>
          </w:p>
        </w:tc>
      </w:tr>
    </w:tbl>
    <w:p w14:paraId="05AC1CD5" w14:textId="77777777" w:rsidR="00271A55" w:rsidRDefault="00271A55" w:rsidP="00271A55">
      <w:pPr>
        <w:autoSpaceDE w:val="0"/>
        <w:autoSpaceDN w:val="0"/>
        <w:adjustRightInd w:val="0"/>
        <w:rPr>
          <w:rFonts w:ascii="Calibri" w:eastAsia="Heiti SC Light" w:hAnsi="Calibri" w:cs="Calibri"/>
          <w:sz w:val="21"/>
          <w:szCs w:val="21"/>
        </w:rPr>
      </w:pPr>
    </w:p>
    <w:p w14:paraId="36DABD72" w14:textId="77777777" w:rsidR="00271A55" w:rsidRDefault="00271A55" w:rsidP="00271A55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7F6ED23D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59847687" w14:textId="1CA97CEE" w:rsidR="000C7CC4" w:rsidRDefault="00050A78" w:rsidP="00050A78">
      <w:pPr>
        <w:pStyle w:val="3"/>
      </w:pPr>
      <w:bookmarkStart w:id="91" w:name="_Toc273552426"/>
      <w:r>
        <w:rPr>
          <w:rFonts w:ascii="Calibri" w:cs="Calibri" w:hint="eastAsia"/>
          <w:kern w:val="1"/>
        </w:rPr>
        <w:t>18.</w:t>
      </w:r>
      <w:r w:rsidR="000C7CC4">
        <w:rPr>
          <w:rFonts w:hint="eastAsia"/>
        </w:rPr>
        <w:t>修改子组织（班级）名称、头像、简介</w:t>
      </w:r>
      <w:bookmarkEnd w:id="91"/>
    </w:p>
    <w:p w14:paraId="11100F37" w14:textId="77777777" w:rsidR="00363C92" w:rsidRDefault="00363C92" w:rsidP="00363C92">
      <w:pPr>
        <w:autoSpaceDE w:val="0"/>
        <w:autoSpaceDN w:val="0"/>
        <w:adjustRightInd w:val="0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备注：</w:t>
      </w:r>
      <w:r>
        <w:rPr>
          <w:rFonts w:ascii="宋体" w:eastAsia="宋体" w:hAnsi="Calibri" w:cs="宋体" w:hint="eastAsia"/>
          <w:sz w:val="21"/>
          <w:szCs w:val="21"/>
        </w:rPr>
        <w:t>无</w:t>
      </w:r>
    </w:p>
    <w:p w14:paraId="30246415" w14:textId="77777777" w:rsidR="00363C92" w:rsidRDefault="00363C92" w:rsidP="00363C92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363C92" w14:paraId="3B5992F0" w14:textId="77777777" w:rsidTr="00504060">
        <w:tc>
          <w:tcPr>
            <w:tcW w:w="2527" w:type="dxa"/>
          </w:tcPr>
          <w:p w14:paraId="7F204ED2" w14:textId="77777777" w:rsidR="00363C92" w:rsidRDefault="00363C92" w:rsidP="0050406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157CBC49" w14:textId="77777777" w:rsidR="00363C92" w:rsidRDefault="00363C92" w:rsidP="00504060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6D5008DE" w14:textId="77777777" w:rsidR="00363C92" w:rsidRDefault="00363C92" w:rsidP="00504060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32713060" w14:textId="77777777" w:rsidR="00363C92" w:rsidRDefault="00363C92" w:rsidP="0050406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363C92" w14:paraId="2A75C080" w14:textId="77777777" w:rsidTr="00504060">
        <w:tc>
          <w:tcPr>
            <w:tcW w:w="2527" w:type="dxa"/>
          </w:tcPr>
          <w:p w14:paraId="7666E6A3" w14:textId="77777777" w:rsidR="00363C92" w:rsidRDefault="00363C92" w:rsidP="00504060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classroomId</w:t>
            </w:r>
            <w:proofErr w:type="gramEnd"/>
          </w:p>
        </w:tc>
        <w:tc>
          <w:tcPr>
            <w:tcW w:w="655" w:type="dxa"/>
          </w:tcPr>
          <w:p w14:paraId="64AAF92B" w14:textId="77777777" w:rsidR="00363C92" w:rsidRDefault="00363C92" w:rsidP="0050406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0E25CD80" w14:textId="77777777" w:rsidR="00363C92" w:rsidRDefault="00363C92" w:rsidP="00504060">
            <w:pPr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4285" w:type="dxa"/>
          </w:tcPr>
          <w:p w14:paraId="5B496A09" w14:textId="77777777" w:rsidR="00363C92" w:rsidRDefault="00363C92" w:rsidP="00504060">
            <w:pPr>
              <w:jc w:val="left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363C92" w14:paraId="52876200" w14:textId="77777777" w:rsidTr="00504060">
        <w:tc>
          <w:tcPr>
            <w:tcW w:w="2527" w:type="dxa"/>
          </w:tcPr>
          <w:p w14:paraId="0266B131" w14:textId="30118319" w:rsidR="00363C92" w:rsidRDefault="00363C92" w:rsidP="00504060">
            <w:pPr>
              <w:jc w:val="left"/>
              <w:rPr>
                <w:rFonts w:ascii="Consolas" w:eastAsia="宋体" w:hAnsi="Consolas" w:cs="Consolas"/>
              </w:rPr>
            </w:pPr>
            <w:proofErr w:type="gramStart"/>
            <w:r>
              <w:rPr>
                <w:rFonts w:ascii="Consolas" w:eastAsia="宋体" w:hAnsi="Consolas" w:cs="Consolas"/>
              </w:rPr>
              <w:t>classroomName</w:t>
            </w:r>
            <w:proofErr w:type="gramEnd"/>
          </w:p>
        </w:tc>
        <w:tc>
          <w:tcPr>
            <w:tcW w:w="655" w:type="dxa"/>
          </w:tcPr>
          <w:p w14:paraId="38A84B3D" w14:textId="77777777" w:rsidR="00363C92" w:rsidRDefault="00363C92" w:rsidP="0050406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2B5B43F9" w14:textId="77777777" w:rsidR="00363C92" w:rsidRDefault="00363C92" w:rsidP="0050406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674B65A5" w14:textId="16D1D13A" w:rsidR="00363C92" w:rsidRDefault="00363C92" w:rsidP="00504060">
            <w:pPr>
              <w:jc w:val="left"/>
            </w:pPr>
            <w:r>
              <w:rPr>
                <w:rFonts w:hint="eastAsia"/>
              </w:rPr>
              <w:t>班级名称</w:t>
            </w:r>
          </w:p>
        </w:tc>
      </w:tr>
      <w:tr w:rsidR="00363C92" w14:paraId="6C10ADA0" w14:textId="77777777" w:rsidTr="00504060">
        <w:tc>
          <w:tcPr>
            <w:tcW w:w="2527" w:type="dxa"/>
          </w:tcPr>
          <w:p w14:paraId="0D116466" w14:textId="1F980C3C" w:rsidR="00363C92" w:rsidRDefault="00363C92" w:rsidP="00504060">
            <w:pPr>
              <w:jc w:val="left"/>
              <w:rPr>
                <w:rFonts w:ascii="Consolas" w:eastAsia="宋体" w:hAnsi="Consolas" w:cs="Consolas"/>
              </w:rPr>
            </w:pPr>
            <w:proofErr w:type="gramStart"/>
            <w:r>
              <w:rPr>
                <w:rFonts w:ascii="Consolas" w:eastAsia="宋体" w:hAnsi="Consolas" w:cs="Consolas"/>
              </w:rPr>
              <w:t>description</w:t>
            </w:r>
            <w:proofErr w:type="gramEnd"/>
          </w:p>
        </w:tc>
        <w:tc>
          <w:tcPr>
            <w:tcW w:w="655" w:type="dxa"/>
          </w:tcPr>
          <w:p w14:paraId="6F455C37" w14:textId="7B2AF346" w:rsidR="00363C92" w:rsidRDefault="00363C92" w:rsidP="0050406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52EFAEE7" w14:textId="39C3C588" w:rsidR="00363C92" w:rsidRDefault="00363C92" w:rsidP="0050406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5015B6BF" w14:textId="4F87F13A" w:rsidR="00363C92" w:rsidRDefault="00363C92" w:rsidP="00504060">
            <w:pPr>
              <w:jc w:val="left"/>
            </w:pPr>
            <w:r>
              <w:rPr>
                <w:rFonts w:hint="eastAsia"/>
              </w:rPr>
              <w:t>班级简介</w:t>
            </w:r>
          </w:p>
        </w:tc>
      </w:tr>
      <w:tr w:rsidR="00363C92" w14:paraId="6BA72C54" w14:textId="77777777" w:rsidTr="00504060">
        <w:tc>
          <w:tcPr>
            <w:tcW w:w="2527" w:type="dxa"/>
          </w:tcPr>
          <w:p w14:paraId="6E59EE30" w14:textId="67E2537B" w:rsidR="00363C92" w:rsidRDefault="00363C92" w:rsidP="00504060">
            <w:pPr>
              <w:jc w:val="left"/>
              <w:rPr>
                <w:rFonts w:ascii="Consolas" w:eastAsia="宋体" w:hAnsi="Consolas" w:cs="Consolas"/>
              </w:rPr>
            </w:pPr>
            <w:proofErr w:type="gramStart"/>
            <w:r>
              <w:rPr>
                <w:rFonts w:ascii="Consolas" w:eastAsia="宋体" w:hAnsi="Consolas" w:cs="Consolas"/>
              </w:rPr>
              <w:t>avatar</w:t>
            </w:r>
            <w:proofErr w:type="gramEnd"/>
          </w:p>
        </w:tc>
        <w:tc>
          <w:tcPr>
            <w:tcW w:w="655" w:type="dxa"/>
          </w:tcPr>
          <w:p w14:paraId="0B13A59F" w14:textId="77777777" w:rsidR="00363C92" w:rsidRDefault="00363C92" w:rsidP="00504060">
            <w:pPr>
              <w:jc w:val="left"/>
            </w:pPr>
          </w:p>
        </w:tc>
        <w:tc>
          <w:tcPr>
            <w:tcW w:w="1055" w:type="dxa"/>
          </w:tcPr>
          <w:p w14:paraId="0BC573BF" w14:textId="70A98733" w:rsidR="00363C92" w:rsidRDefault="00363C92" w:rsidP="00504060">
            <w:pPr>
              <w:jc w:val="left"/>
            </w:pPr>
            <w:r>
              <w:rPr>
                <w:rFonts w:hint="eastAsia"/>
              </w:rPr>
              <w:t>File</w:t>
            </w:r>
          </w:p>
        </w:tc>
        <w:tc>
          <w:tcPr>
            <w:tcW w:w="4285" w:type="dxa"/>
          </w:tcPr>
          <w:p w14:paraId="30F61598" w14:textId="5417C0AF" w:rsidR="00363C92" w:rsidRDefault="00363C92" w:rsidP="00504060">
            <w:pPr>
              <w:jc w:val="left"/>
            </w:pPr>
            <w:r>
              <w:rPr>
                <w:rFonts w:hint="eastAsia"/>
              </w:rPr>
              <w:t>班级头像</w:t>
            </w:r>
          </w:p>
        </w:tc>
      </w:tr>
    </w:tbl>
    <w:p w14:paraId="2EC78BE4" w14:textId="77777777" w:rsidR="00363C92" w:rsidRDefault="00363C92" w:rsidP="00363C92">
      <w:pPr>
        <w:jc w:val="left"/>
      </w:pPr>
    </w:p>
    <w:p w14:paraId="384E8744" w14:textId="77777777" w:rsidR="00363C92" w:rsidRDefault="00363C92" w:rsidP="00363C92">
      <w:pPr>
        <w:jc w:val="left"/>
      </w:pPr>
      <w:r>
        <w:rPr>
          <w:rFonts w:hint="eastAsia"/>
        </w:rPr>
        <w:t>返回示例：</w:t>
      </w:r>
    </w:p>
    <w:p w14:paraId="69AEDC54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{</w:t>
      </w:r>
    </w:p>
    <w:p w14:paraId="744783C4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BE75AF">
        <w:rPr>
          <w:rFonts w:eastAsia="宋体"/>
          <w:kern w:val="1"/>
          <w:sz w:val="21"/>
          <w:szCs w:val="21"/>
        </w:rPr>
        <w:t>ret</w:t>
      </w:r>
      <w:proofErr w:type="gramEnd"/>
      <w:r w:rsidRPr="00BE75AF">
        <w:rPr>
          <w:rFonts w:eastAsia="宋体"/>
          <w:kern w:val="1"/>
          <w:sz w:val="21"/>
          <w:szCs w:val="21"/>
        </w:rPr>
        <w:t>": 0,</w:t>
      </w:r>
    </w:p>
    <w:p w14:paraId="7696DCB4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 w:hint="eastAsia"/>
          <w:kern w:val="1"/>
          <w:sz w:val="21"/>
          <w:szCs w:val="21"/>
        </w:rPr>
        <w:t xml:space="preserve">    "msg": "</w:t>
      </w:r>
      <w:r w:rsidRPr="00BE75AF">
        <w:rPr>
          <w:rFonts w:eastAsia="宋体" w:hint="eastAsia"/>
          <w:kern w:val="1"/>
          <w:sz w:val="21"/>
          <w:szCs w:val="21"/>
        </w:rPr>
        <w:t>成功</w:t>
      </w:r>
      <w:r w:rsidRPr="00BE75AF">
        <w:rPr>
          <w:rFonts w:eastAsia="宋体" w:hint="eastAsia"/>
          <w:kern w:val="1"/>
          <w:sz w:val="21"/>
          <w:szCs w:val="21"/>
        </w:rPr>
        <w:t>"</w:t>
      </w:r>
    </w:p>
    <w:p w14:paraId="406FFC04" w14:textId="149DD1D1" w:rsidR="00363C92" w:rsidRDefault="00BE75AF" w:rsidP="00BE75AF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}</w:t>
      </w:r>
    </w:p>
    <w:p w14:paraId="2323F9E6" w14:textId="77777777" w:rsidR="00363C92" w:rsidRDefault="00363C92" w:rsidP="00363C92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363C92" w14:paraId="0861902E" w14:textId="77777777" w:rsidTr="00504060">
        <w:tc>
          <w:tcPr>
            <w:tcW w:w="1668" w:type="dxa"/>
          </w:tcPr>
          <w:p w14:paraId="3636BB3B" w14:textId="77777777" w:rsidR="00363C92" w:rsidRDefault="00363C92" w:rsidP="0050406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6CB995A1" w14:textId="77777777" w:rsidR="00363C92" w:rsidRDefault="00363C92" w:rsidP="00504060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26AE4178" w14:textId="77777777" w:rsidR="00363C92" w:rsidRDefault="00363C92" w:rsidP="00504060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0612555D" w14:textId="77777777" w:rsidR="00363C92" w:rsidRDefault="00363C92" w:rsidP="0050406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363C92" w14:paraId="1CD22929" w14:textId="77777777" w:rsidTr="00504060">
        <w:tc>
          <w:tcPr>
            <w:tcW w:w="1668" w:type="dxa"/>
          </w:tcPr>
          <w:p w14:paraId="21E4DB73" w14:textId="77777777" w:rsidR="00363C92" w:rsidRDefault="00363C92" w:rsidP="00504060">
            <w:pPr>
              <w:jc w:val="left"/>
            </w:pPr>
            <w:proofErr w:type="gramStart"/>
            <w:ins w:id="92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63C3A118" w14:textId="77777777" w:rsidR="00363C92" w:rsidRDefault="00363C92" w:rsidP="0050406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6307F926" w14:textId="77777777" w:rsidR="00363C92" w:rsidRDefault="00363C92" w:rsidP="00504060">
            <w:pPr>
              <w:jc w:val="left"/>
            </w:pPr>
            <w:proofErr w:type="gramStart"/>
            <w:ins w:id="93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43EE0211" w14:textId="77777777" w:rsidR="00363C92" w:rsidRDefault="00363C92" w:rsidP="00504060">
            <w:pPr>
              <w:jc w:val="left"/>
            </w:pPr>
            <w:r>
              <w:rPr>
                <w:rFonts w:hint="eastAsia"/>
              </w:rPr>
              <w:t>结果（</w:t>
            </w:r>
            <w:ins w:id="94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363C92" w14:paraId="22DA6B4C" w14:textId="77777777" w:rsidTr="00504060">
        <w:tc>
          <w:tcPr>
            <w:tcW w:w="1668" w:type="dxa"/>
          </w:tcPr>
          <w:p w14:paraId="4581BB59" w14:textId="77777777" w:rsidR="00363C92" w:rsidRDefault="00363C92" w:rsidP="00504060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1CFD1AAE" w14:textId="77777777" w:rsidR="00363C92" w:rsidRDefault="00363C92" w:rsidP="0050406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34F5346B" w14:textId="77777777" w:rsidR="00363C92" w:rsidRDefault="00363C92" w:rsidP="0050406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3DE8B0FB" w14:textId="77777777" w:rsidR="00363C92" w:rsidRDefault="00363C92" w:rsidP="00504060">
            <w:pPr>
              <w:jc w:val="left"/>
            </w:pPr>
            <w:r>
              <w:rPr>
                <w:rFonts w:hint="eastAsia"/>
              </w:rPr>
              <w:t>相关描述，失败后的提示</w:t>
            </w:r>
          </w:p>
        </w:tc>
      </w:tr>
    </w:tbl>
    <w:p w14:paraId="3052FB7B" w14:textId="77777777" w:rsidR="00363C92" w:rsidRDefault="00363C92" w:rsidP="00363C92">
      <w:pPr>
        <w:autoSpaceDE w:val="0"/>
        <w:autoSpaceDN w:val="0"/>
        <w:adjustRightInd w:val="0"/>
        <w:rPr>
          <w:rFonts w:ascii="Calibri" w:eastAsia="Heiti SC Light" w:hAnsi="Calibri" w:cs="Calibri"/>
          <w:sz w:val="21"/>
          <w:szCs w:val="21"/>
        </w:rPr>
      </w:pPr>
    </w:p>
    <w:p w14:paraId="7A867259" w14:textId="77777777" w:rsidR="00363C92" w:rsidRDefault="00363C92" w:rsidP="00363C92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7463E431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356DF233" w14:textId="417B4B55" w:rsidR="000C7CC4" w:rsidRDefault="00050A78" w:rsidP="00050A78">
      <w:pPr>
        <w:pStyle w:val="3"/>
        <w:rPr>
          <w:rFonts w:ascii="Consolas" w:eastAsia="宋体" w:hAnsi="Consolas" w:cs="Consolas"/>
        </w:rPr>
      </w:pPr>
      <w:bookmarkStart w:id="95" w:name="_Toc273552427"/>
      <w:r>
        <w:rPr>
          <w:rFonts w:ascii="Calibri" w:cs="Calibri" w:hint="eastAsia"/>
          <w:kern w:val="1"/>
        </w:rPr>
        <w:t>19.</w:t>
      </w:r>
      <w:r w:rsidR="000C7CC4">
        <w:rPr>
          <w:rFonts w:hint="eastAsia"/>
        </w:rPr>
        <w:t>修改群名片</w:t>
      </w:r>
      <w:bookmarkEnd w:id="95"/>
    </w:p>
    <w:p w14:paraId="0DEE1A5E" w14:textId="77777777" w:rsidR="00050A78" w:rsidRDefault="00050A78" w:rsidP="00050A78">
      <w:pPr>
        <w:autoSpaceDE w:val="0"/>
        <w:autoSpaceDN w:val="0"/>
        <w:adjustRightInd w:val="0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备注：</w:t>
      </w:r>
      <w:r>
        <w:rPr>
          <w:rFonts w:ascii="宋体" w:eastAsia="宋体" w:hAnsi="Calibri" w:cs="宋体" w:hint="eastAsia"/>
          <w:sz w:val="21"/>
          <w:szCs w:val="21"/>
        </w:rPr>
        <w:t>无</w:t>
      </w:r>
    </w:p>
    <w:p w14:paraId="02763C9A" w14:textId="77777777" w:rsidR="00050A78" w:rsidRDefault="00050A78" w:rsidP="00050A78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050A78" w14:paraId="7D332928" w14:textId="77777777" w:rsidTr="00504060">
        <w:tc>
          <w:tcPr>
            <w:tcW w:w="2527" w:type="dxa"/>
          </w:tcPr>
          <w:p w14:paraId="0CFF991E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44A1DE14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10D18F5C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52756867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50A78" w14:paraId="7DE51676" w14:textId="77777777" w:rsidTr="00504060">
        <w:tc>
          <w:tcPr>
            <w:tcW w:w="2527" w:type="dxa"/>
          </w:tcPr>
          <w:p w14:paraId="2EBED965" w14:textId="77777777" w:rsidR="00050A78" w:rsidRDefault="00050A78" w:rsidP="00504060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classroomId</w:t>
            </w:r>
            <w:proofErr w:type="gramEnd"/>
          </w:p>
        </w:tc>
        <w:tc>
          <w:tcPr>
            <w:tcW w:w="655" w:type="dxa"/>
          </w:tcPr>
          <w:p w14:paraId="6AA6C6E3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1B28F272" w14:textId="77777777" w:rsidR="00050A78" w:rsidRDefault="00050A78" w:rsidP="00504060">
            <w:pPr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4285" w:type="dxa"/>
          </w:tcPr>
          <w:p w14:paraId="0CE9BC2F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050A78" w14:paraId="11CC23DF" w14:textId="77777777" w:rsidTr="00504060">
        <w:tc>
          <w:tcPr>
            <w:tcW w:w="2527" w:type="dxa"/>
          </w:tcPr>
          <w:p w14:paraId="589BA055" w14:textId="3C4C2770" w:rsidR="00050A78" w:rsidRDefault="00050A78" w:rsidP="00504060">
            <w:pPr>
              <w:jc w:val="left"/>
              <w:rPr>
                <w:rFonts w:ascii="Consolas" w:eastAsia="宋体" w:hAnsi="Consolas" w:cs="Consolas"/>
              </w:rPr>
            </w:pPr>
            <w:proofErr w:type="gramStart"/>
            <w:r>
              <w:rPr>
                <w:rFonts w:ascii="Consolas" w:eastAsia="宋体" w:hAnsi="Consolas" w:cs="Consolas"/>
              </w:rPr>
              <w:t>visitCard</w:t>
            </w:r>
            <w:proofErr w:type="gramEnd"/>
          </w:p>
        </w:tc>
        <w:tc>
          <w:tcPr>
            <w:tcW w:w="655" w:type="dxa"/>
          </w:tcPr>
          <w:p w14:paraId="6562B345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16844878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6BDCD45F" w14:textId="678A1792" w:rsidR="00050A78" w:rsidRDefault="00050A78" w:rsidP="00504060">
            <w:pPr>
              <w:jc w:val="left"/>
            </w:pPr>
            <w:r>
              <w:rPr>
                <w:rFonts w:hint="eastAsia"/>
              </w:rPr>
              <w:t>群名片</w:t>
            </w:r>
          </w:p>
        </w:tc>
      </w:tr>
    </w:tbl>
    <w:p w14:paraId="543973CF" w14:textId="77777777" w:rsidR="00050A78" w:rsidRDefault="00050A78" w:rsidP="00050A78">
      <w:pPr>
        <w:jc w:val="left"/>
      </w:pPr>
    </w:p>
    <w:p w14:paraId="3B1CB387" w14:textId="77777777" w:rsidR="00050A78" w:rsidRDefault="00050A78" w:rsidP="00050A78">
      <w:pPr>
        <w:jc w:val="left"/>
      </w:pPr>
      <w:r>
        <w:rPr>
          <w:rFonts w:hint="eastAsia"/>
        </w:rPr>
        <w:t>返回示例：</w:t>
      </w:r>
    </w:p>
    <w:p w14:paraId="7BA85754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{</w:t>
      </w:r>
    </w:p>
    <w:p w14:paraId="042B1B51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BE75AF">
        <w:rPr>
          <w:rFonts w:eastAsia="宋体"/>
          <w:kern w:val="1"/>
          <w:sz w:val="21"/>
          <w:szCs w:val="21"/>
        </w:rPr>
        <w:t>ret</w:t>
      </w:r>
      <w:proofErr w:type="gramEnd"/>
      <w:r w:rsidRPr="00BE75AF">
        <w:rPr>
          <w:rFonts w:eastAsia="宋体"/>
          <w:kern w:val="1"/>
          <w:sz w:val="21"/>
          <w:szCs w:val="21"/>
        </w:rPr>
        <w:t>": 0,</w:t>
      </w:r>
    </w:p>
    <w:p w14:paraId="04C3B830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 w:hint="eastAsia"/>
          <w:kern w:val="1"/>
          <w:sz w:val="21"/>
          <w:szCs w:val="21"/>
        </w:rPr>
        <w:t xml:space="preserve">    "msg": "</w:t>
      </w:r>
      <w:r w:rsidRPr="00BE75AF">
        <w:rPr>
          <w:rFonts w:eastAsia="宋体" w:hint="eastAsia"/>
          <w:kern w:val="1"/>
          <w:sz w:val="21"/>
          <w:szCs w:val="21"/>
        </w:rPr>
        <w:t>成功</w:t>
      </w:r>
      <w:r w:rsidRPr="00BE75AF">
        <w:rPr>
          <w:rFonts w:eastAsia="宋体" w:hint="eastAsia"/>
          <w:kern w:val="1"/>
          <w:sz w:val="21"/>
          <w:szCs w:val="21"/>
        </w:rPr>
        <w:t>"</w:t>
      </w:r>
    </w:p>
    <w:p w14:paraId="48DD5149" w14:textId="637DC108" w:rsidR="00050A78" w:rsidRDefault="00BE75AF" w:rsidP="00BE75AF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}</w:t>
      </w:r>
    </w:p>
    <w:p w14:paraId="6D84266A" w14:textId="77777777" w:rsidR="00050A78" w:rsidRDefault="00050A78" w:rsidP="00050A78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050A78" w14:paraId="2395137E" w14:textId="77777777" w:rsidTr="00504060">
        <w:tc>
          <w:tcPr>
            <w:tcW w:w="1668" w:type="dxa"/>
          </w:tcPr>
          <w:p w14:paraId="01C29750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213393A2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52B370D7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48FCC16B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50A78" w14:paraId="673F57CC" w14:textId="77777777" w:rsidTr="00504060">
        <w:tc>
          <w:tcPr>
            <w:tcW w:w="1668" w:type="dxa"/>
          </w:tcPr>
          <w:p w14:paraId="291998A6" w14:textId="77777777" w:rsidR="00050A78" w:rsidRDefault="00050A78" w:rsidP="00504060">
            <w:pPr>
              <w:jc w:val="left"/>
            </w:pPr>
            <w:proofErr w:type="gramStart"/>
            <w:ins w:id="96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5601E3E8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21911FB0" w14:textId="77777777" w:rsidR="00050A78" w:rsidRDefault="00050A78" w:rsidP="00504060">
            <w:pPr>
              <w:jc w:val="left"/>
            </w:pPr>
            <w:proofErr w:type="gramStart"/>
            <w:ins w:id="97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577965B3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结果（</w:t>
            </w:r>
            <w:ins w:id="98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050A78" w14:paraId="3E7DB81B" w14:textId="77777777" w:rsidTr="00504060">
        <w:tc>
          <w:tcPr>
            <w:tcW w:w="1668" w:type="dxa"/>
          </w:tcPr>
          <w:p w14:paraId="041809CD" w14:textId="77777777" w:rsidR="00050A78" w:rsidRDefault="00050A78" w:rsidP="00504060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293CA509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16942084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4BB01E0D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相关描述，失败后的提示</w:t>
            </w:r>
          </w:p>
        </w:tc>
      </w:tr>
    </w:tbl>
    <w:p w14:paraId="780CC669" w14:textId="77777777" w:rsidR="00050A78" w:rsidRDefault="00050A78" w:rsidP="00050A78">
      <w:pPr>
        <w:autoSpaceDE w:val="0"/>
        <w:autoSpaceDN w:val="0"/>
        <w:adjustRightInd w:val="0"/>
        <w:rPr>
          <w:rFonts w:ascii="Calibri" w:eastAsia="Heiti SC Light" w:hAnsi="Calibri" w:cs="Calibri"/>
          <w:sz w:val="21"/>
          <w:szCs w:val="21"/>
        </w:rPr>
      </w:pPr>
    </w:p>
    <w:p w14:paraId="1FD1571C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64E96332" w14:textId="4C77B0FC" w:rsidR="00050A78" w:rsidRDefault="004373FB" w:rsidP="004373FB">
      <w:pPr>
        <w:pStyle w:val="3"/>
        <w:rPr>
          <w:rFonts w:ascii="Consolas" w:eastAsia="宋体" w:hAnsi="Consolas" w:cs="Consolas"/>
        </w:rPr>
      </w:pPr>
      <w:bookmarkStart w:id="99" w:name="_Toc273552428"/>
      <w:r>
        <w:rPr>
          <w:rFonts w:ascii="Calibri" w:cs="Calibri" w:hint="eastAsia"/>
          <w:kern w:val="1"/>
        </w:rPr>
        <w:t>20.</w:t>
      </w:r>
      <w:r w:rsidR="000C7CC4">
        <w:rPr>
          <w:rFonts w:hint="eastAsia"/>
        </w:rPr>
        <w:t>邀请加入子组织（都是发短信）</w:t>
      </w:r>
      <w:bookmarkEnd w:id="99"/>
    </w:p>
    <w:p w14:paraId="688F6F12" w14:textId="77777777" w:rsidR="00050A78" w:rsidRDefault="00050A78" w:rsidP="00050A78">
      <w:pPr>
        <w:autoSpaceDE w:val="0"/>
        <w:autoSpaceDN w:val="0"/>
        <w:adjustRightInd w:val="0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备注：</w:t>
      </w:r>
      <w:r>
        <w:rPr>
          <w:rFonts w:ascii="宋体" w:eastAsia="宋体" w:hAnsi="Calibri" w:cs="宋体" w:hint="eastAsia"/>
          <w:sz w:val="21"/>
          <w:szCs w:val="21"/>
        </w:rPr>
        <w:t>无</w:t>
      </w:r>
    </w:p>
    <w:p w14:paraId="61A4F3AF" w14:textId="77777777" w:rsidR="00050A78" w:rsidRDefault="00050A78" w:rsidP="00050A78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050A78" w14:paraId="7038D173" w14:textId="77777777" w:rsidTr="00504060">
        <w:tc>
          <w:tcPr>
            <w:tcW w:w="2527" w:type="dxa"/>
          </w:tcPr>
          <w:p w14:paraId="10255ADE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041BA568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33A54772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66B2B0E3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50A78" w14:paraId="6144F507" w14:textId="77777777" w:rsidTr="00504060">
        <w:tc>
          <w:tcPr>
            <w:tcW w:w="2527" w:type="dxa"/>
          </w:tcPr>
          <w:p w14:paraId="4EC81293" w14:textId="77777777" w:rsidR="00050A78" w:rsidRDefault="00050A78" w:rsidP="00504060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classroomId</w:t>
            </w:r>
            <w:proofErr w:type="gramEnd"/>
          </w:p>
        </w:tc>
        <w:tc>
          <w:tcPr>
            <w:tcW w:w="655" w:type="dxa"/>
          </w:tcPr>
          <w:p w14:paraId="6C7D7D85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25455BA4" w14:textId="77777777" w:rsidR="00050A78" w:rsidRDefault="00050A78" w:rsidP="00504060">
            <w:pPr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4285" w:type="dxa"/>
          </w:tcPr>
          <w:p w14:paraId="70D97406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050A78" w14:paraId="01EBBC23" w14:textId="77777777" w:rsidTr="00504060">
        <w:tc>
          <w:tcPr>
            <w:tcW w:w="2527" w:type="dxa"/>
          </w:tcPr>
          <w:p w14:paraId="2D78E848" w14:textId="77777777" w:rsidR="00050A78" w:rsidRDefault="00050A78" w:rsidP="00504060">
            <w:pPr>
              <w:jc w:val="left"/>
              <w:rPr>
                <w:rFonts w:ascii="Consolas" w:eastAsia="宋体" w:hAnsi="Consolas" w:cs="Consolas"/>
              </w:rPr>
            </w:pPr>
            <w:proofErr w:type="gramStart"/>
            <w:r>
              <w:rPr>
                <w:rFonts w:ascii="Consolas" w:eastAsia="宋体" w:hAnsi="Consolas" w:cs="Consolas"/>
              </w:rPr>
              <w:t>visitCard</w:t>
            </w:r>
            <w:proofErr w:type="gramEnd"/>
          </w:p>
        </w:tc>
        <w:tc>
          <w:tcPr>
            <w:tcW w:w="655" w:type="dxa"/>
          </w:tcPr>
          <w:p w14:paraId="1273EAB9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04008983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23A812F3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群名片</w:t>
            </w:r>
          </w:p>
        </w:tc>
      </w:tr>
    </w:tbl>
    <w:p w14:paraId="4B9D459C" w14:textId="77777777" w:rsidR="00050A78" w:rsidRDefault="00050A78" w:rsidP="00050A78">
      <w:pPr>
        <w:jc w:val="left"/>
      </w:pPr>
    </w:p>
    <w:p w14:paraId="6B8442AB" w14:textId="77777777" w:rsidR="00050A78" w:rsidRDefault="00050A78" w:rsidP="00050A78">
      <w:pPr>
        <w:jc w:val="left"/>
      </w:pPr>
      <w:r>
        <w:rPr>
          <w:rFonts w:hint="eastAsia"/>
        </w:rPr>
        <w:t>返回示例：</w:t>
      </w:r>
    </w:p>
    <w:p w14:paraId="63375993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{</w:t>
      </w:r>
    </w:p>
    <w:p w14:paraId="5D7439D6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BE75AF">
        <w:rPr>
          <w:rFonts w:eastAsia="宋体"/>
          <w:kern w:val="1"/>
          <w:sz w:val="21"/>
          <w:szCs w:val="21"/>
        </w:rPr>
        <w:t>ret</w:t>
      </w:r>
      <w:proofErr w:type="gramEnd"/>
      <w:r w:rsidRPr="00BE75AF">
        <w:rPr>
          <w:rFonts w:eastAsia="宋体"/>
          <w:kern w:val="1"/>
          <w:sz w:val="21"/>
          <w:szCs w:val="21"/>
        </w:rPr>
        <w:t>": 0,</w:t>
      </w:r>
    </w:p>
    <w:p w14:paraId="4EDBB3FD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 w:hint="eastAsia"/>
          <w:kern w:val="1"/>
          <w:sz w:val="21"/>
          <w:szCs w:val="21"/>
        </w:rPr>
        <w:t xml:space="preserve">    "msg": "</w:t>
      </w:r>
      <w:r w:rsidRPr="00BE75AF">
        <w:rPr>
          <w:rFonts w:eastAsia="宋体" w:hint="eastAsia"/>
          <w:kern w:val="1"/>
          <w:sz w:val="21"/>
          <w:szCs w:val="21"/>
        </w:rPr>
        <w:t>成功</w:t>
      </w:r>
      <w:r w:rsidRPr="00BE75AF">
        <w:rPr>
          <w:rFonts w:eastAsia="宋体" w:hint="eastAsia"/>
          <w:kern w:val="1"/>
          <w:sz w:val="21"/>
          <w:szCs w:val="21"/>
        </w:rPr>
        <w:t>"</w:t>
      </w:r>
    </w:p>
    <w:p w14:paraId="703EFC3E" w14:textId="5D94C44E" w:rsidR="00050A78" w:rsidRDefault="00BE75AF" w:rsidP="00BE75AF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}</w:t>
      </w:r>
    </w:p>
    <w:p w14:paraId="3B5FDC45" w14:textId="77777777" w:rsidR="00050A78" w:rsidRDefault="00050A78" w:rsidP="00050A78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050A78" w14:paraId="57656597" w14:textId="77777777" w:rsidTr="00504060">
        <w:tc>
          <w:tcPr>
            <w:tcW w:w="1668" w:type="dxa"/>
          </w:tcPr>
          <w:p w14:paraId="679225BF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6CBEF2B1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74715620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3B020422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50A78" w14:paraId="6063751D" w14:textId="77777777" w:rsidTr="00504060">
        <w:tc>
          <w:tcPr>
            <w:tcW w:w="1668" w:type="dxa"/>
          </w:tcPr>
          <w:p w14:paraId="67F73881" w14:textId="77777777" w:rsidR="00050A78" w:rsidRDefault="00050A78" w:rsidP="00504060">
            <w:pPr>
              <w:jc w:val="left"/>
            </w:pPr>
            <w:proofErr w:type="gramStart"/>
            <w:ins w:id="100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123FA739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2EFF00F0" w14:textId="77777777" w:rsidR="00050A78" w:rsidRDefault="00050A78" w:rsidP="00504060">
            <w:pPr>
              <w:jc w:val="left"/>
            </w:pPr>
            <w:proofErr w:type="gramStart"/>
            <w:ins w:id="101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07D3B8C1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结果（</w:t>
            </w:r>
            <w:ins w:id="102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050A78" w14:paraId="6FB7EFE2" w14:textId="77777777" w:rsidTr="00504060">
        <w:tc>
          <w:tcPr>
            <w:tcW w:w="1668" w:type="dxa"/>
          </w:tcPr>
          <w:p w14:paraId="6290D1CB" w14:textId="77777777" w:rsidR="00050A78" w:rsidRDefault="00050A78" w:rsidP="00504060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68CD470A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262B32DC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624AEECC" w14:textId="77777777" w:rsidR="00050A78" w:rsidRDefault="00050A78" w:rsidP="00504060">
            <w:pPr>
              <w:jc w:val="left"/>
            </w:pPr>
            <w:r>
              <w:rPr>
                <w:rFonts w:hint="eastAsia"/>
              </w:rPr>
              <w:t>相关描述，失败后的提示</w:t>
            </w:r>
          </w:p>
        </w:tc>
      </w:tr>
    </w:tbl>
    <w:p w14:paraId="7E7AA0E4" w14:textId="77777777" w:rsidR="00050A78" w:rsidRDefault="00050A78" w:rsidP="00050A78">
      <w:pPr>
        <w:autoSpaceDE w:val="0"/>
        <w:autoSpaceDN w:val="0"/>
        <w:adjustRightInd w:val="0"/>
        <w:rPr>
          <w:rFonts w:ascii="Calibri" w:eastAsia="Heiti SC Light" w:hAnsi="Calibri" w:cs="Calibri"/>
          <w:sz w:val="21"/>
          <w:szCs w:val="21"/>
        </w:rPr>
      </w:pPr>
    </w:p>
    <w:p w14:paraId="52A68377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1408FDA9" w14:textId="11215796" w:rsidR="000C7CC4" w:rsidRPr="006C5904" w:rsidRDefault="00015CF4" w:rsidP="006C5904">
      <w:pPr>
        <w:pStyle w:val="3"/>
        <w:rPr>
          <w:rFonts w:ascii="Calibri" w:cs="Calibri"/>
          <w:kern w:val="1"/>
        </w:rPr>
      </w:pPr>
      <w:bookmarkStart w:id="103" w:name="_Toc273552429"/>
      <w:r>
        <w:rPr>
          <w:rFonts w:ascii="Calibri" w:cs="Calibri" w:hint="eastAsia"/>
          <w:kern w:val="1"/>
        </w:rPr>
        <w:t>21</w:t>
      </w:r>
      <w:r w:rsidR="000C7CC4">
        <w:rPr>
          <w:rFonts w:hint="eastAsia"/>
        </w:rPr>
        <w:t>根据用户返回已加入子组织（班级）列表和好友</w:t>
      </w:r>
      <w:bookmarkEnd w:id="103"/>
    </w:p>
    <w:p w14:paraId="70708A4F" w14:textId="77777777" w:rsidR="00015CF4" w:rsidRDefault="00015CF4" w:rsidP="00015CF4">
      <w:pPr>
        <w:autoSpaceDE w:val="0"/>
        <w:autoSpaceDN w:val="0"/>
        <w:adjustRightInd w:val="0"/>
        <w:rPr>
          <w:rFonts w:ascii="宋体" w:cs="宋体"/>
        </w:rPr>
      </w:pPr>
      <w:r>
        <w:rPr>
          <w:rFonts w:ascii="Consolas" w:eastAsia="宋体" w:hAnsi="Consolas" w:cs="Consolas" w:hint="eastAsia"/>
        </w:rPr>
        <w:t>备注：</w:t>
      </w:r>
      <w:r>
        <w:rPr>
          <w:rFonts w:ascii="宋体" w:cs="宋体" w:hint="eastAsia"/>
        </w:rPr>
        <w:t>无</w:t>
      </w:r>
    </w:p>
    <w:p w14:paraId="2876F276" w14:textId="77777777" w:rsidR="00015CF4" w:rsidRDefault="00015CF4" w:rsidP="00015CF4">
      <w:pPr>
        <w:autoSpaceDE w:val="0"/>
        <w:autoSpaceDN w:val="0"/>
        <w:adjustRightInd w:val="0"/>
        <w:rPr>
          <w:rFonts w:ascii="宋体" w:cs="宋体"/>
        </w:rPr>
      </w:pPr>
    </w:p>
    <w:p w14:paraId="764052C9" w14:textId="0CAEF23A" w:rsidR="00015CF4" w:rsidRDefault="00015CF4" w:rsidP="00015CF4">
      <w:pPr>
        <w:jc w:val="left"/>
      </w:pPr>
      <w:r>
        <w:rPr>
          <w:rFonts w:hint="eastAsia"/>
        </w:rPr>
        <w:t>请求参数：</w:t>
      </w:r>
      <w:r w:rsidR="00E905DC">
        <w:rPr>
          <w:rFonts w:hint="eastAsia"/>
        </w:rPr>
        <w:t>无</w:t>
      </w:r>
    </w:p>
    <w:p w14:paraId="2E8F5B49" w14:textId="77777777" w:rsidR="00E905DC" w:rsidRDefault="00E905DC" w:rsidP="00015CF4">
      <w:pPr>
        <w:jc w:val="left"/>
      </w:pPr>
    </w:p>
    <w:p w14:paraId="39BF3475" w14:textId="77777777" w:rsidR="00015CF4" w:rsidRDefault="00015CF4" w:rsidP="00015CF4">
      <w:pPr>
        <w:jc w:val="left"/>
      </w:pPr>
      <w:r>
        <w:rPr>
          <w:rFonts w:hint="eastAsia"/>
        </w:rPr>
        <w:t>返回示例：</w:t>
      </w:r>
    </w:p>
    <w:p w14:paraId="001BC40B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>{</w:t>
      </w:r>
    </w:p>
    <w:p w14:paraId="443C79C4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C0236C">
        <w:rPr>
          <w:rFonts w:eastAsia="宋体"/>
          <w:kern w:val="1"/>
          <w:sz w:val="21"/>
          <w:szCs w:val="21"/>
        </w:rPr>
        <w:t>ret</w:t>
      </w:r>
      <w:proofErr w:type="gramEnd"/>
      <w:r w:rsidRPr="00C0236C">
        <w:rPr>
          <w:rFonts w:eastAsia="宋体"/>
          <w:kern w:val="1"/>
          <w:sz w:val="21"/>
          <w:szCs w:val="21"/>
        </w:rPr>
        <w:t>": 0,</w:t>
      </w:r>
    </w:p>
    <w:p w14:paraId="5F182EA4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 xml:space="preserve">    "msg": "</w:t>
      </w:r>
      <w:r w:rsidRPr="00C0236C">
        <w:rPr>
          <w:rFonts w:eastAsia="宋体" w:hint="eastAsia"/>
          <w:kern w:val="1"/>
          <w:sz w:val="21"/>
          <w:szCs w:val="21"/>
        </w:rPr>
        <w:t>成功</w:t>
      </w:r>
      <w:r w:rsidRPr="00C0236C">
        <w:rPr>
          <w:rFonts w:eastAsia="宋体" w:hint="eastAsia"/>
          <w:kern w:val="1"/>
          <w:sz w:val="21"/>
          <w:szCs w:val="21"/>
        </w:rPr>
        <w:t>",</w:t>
      </w:r>
    </w:p>
    <w:p w14:paraId="3DC23B05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" </w:t>
      </w:r>
      <w:proofErr w:type="gramStart"/>
      <w:r w:rsidRPr="00C0236C">
        <w:rPr>
          <w:rFonts w:eastAsia="宋体"/>
          <w:kern w:val="1"/>
          <w:sz w:val="21"/>
          <w:szCs w:val="21"/>
        </w:rPr>
        <w:t>classroomList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[</w:t>
      </w:r>
    </w:p>
    <w:p w14:paraId="5F5F08CE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{</w:t>
      </w:r>
    </w:p>
    <w:p w14:paraId="5BE1A671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 xml:space="preserve">            " classroomname ": "1</w:t>
      </w:r>
      <w:r w:rsidRPr="00C0236C">
        <w:rPr>
          <w:rFonts w:eastAsia="宋体" w:hint="eastAsia"/>
          <w:kern w:val="1"/>
          <w:sz w:val="21"/>
          <w:szCs w:val="21"/>
        </w:rPr>
        <w:t>班</w:t>
      </w:r>
      <w:r w:rsidRPr="00C0236C">
        <w:rPr>
          <w:rFonts w:eastAsia="宋体" w:hint="eastAsia"/>
          <w:kern w:val="1"/>
          <w:sz w:val="21"/>
          <w:szCs w:val="21"/>
        </w:rPr>
        <w:t>",</w:t>
      </w:r>
    </w:p>
    <w:p w14:paraId="7ABB348F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kern w:val="1"/>
          <w:sz w:val="21"/>
          <w:szCs w:val="21"/>
        </w:rPr>
        <w:t>classroomid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100001,</w:t>
      </w:r>
    </w:p>
    <w:p w14:paraId="7ADC4749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kern w:val="1"/>
          <w:sz w:val="21"/>
          <w:szCs w:val="21"/>
        </w:rPr>
        <w:t>schoolid</w:t>
      </w:r>
      <w:proofErr w:type="gramEnd"/>
      <w:r w:rsidRPr="00C0236C">
        <w:rPr>
          <w:rFonts w:eastAsia="宋体"/>
          <w:kern w:val="1"/>
          <w:sz w:val="21"/>
          <w:szCs w:val="21"/>
        </w:rPr>
        <w:t>": 100001,</w:t>
      </w:r>
    </w:p>
    <w:p w14:paraId="6FA7A6BD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 xml:space="preserve">            " schoolname ": "1</w:t>
      </w:r>
      <w:r w:rsidRPr="00C0236C">
        <w:rPr>
          <w:rFonts w:eastAsia="宋体" w:hint="eastAsia"/>
          <w:kern w:val="1"/>
          <w:sz w:val="21"/>
          <w:szCs w:val="21"/>
        </w:rPr>
        <w:t>中</w:t>
      </w:r>
      <w:r w:rsidRPr="00C0236C">
        <w:rPr>
          <w:rFonts w:eastAsia="宋体" w:hint="eastAsia"/>
          <w:kern w:val="1"/>
          <w:sz w:val="21"/>
          <w:szCs w:val="21"/>
        </w:rPr>
        <w:t>"</w:t>
      </w:r>
    </w:p>
    <w:p w14:paraId="0DB49E2B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},</w:t>
      </w:r>
    </w:p>
    <w:p w14:paraId="652494B0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{</w:t>
      </w:r>
    </w:p>
    <w:p w14:paraId="4768FF33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 xml:space="preserve">            " classroomname ": "2</w:t>
      </w:r>
      <w:r w:rsidRPr="00C0236C">
        <w:rPr>
          <w:rFonts w:eastAsia="宋体" w:hint="eastAsia"/>
          <w:kern w:val="1"/>
          <w:sz w:val="21"/>
          <w:szCs w:val="21"/>
        </w:rPr>
        <w:t>班</w:t>
      </w:r>
      <w:r w:rsidRPr="00C0236C">
        <w:rPr>
          <w:rFonts w:eastAsia="宋体" w:hint="eastAsia"/>
          <w:kern w:val="1"/>
          <w:sz w:val="21"/>
          <w:szCs w:val="21"/>
        </w:rPr>
        <w:t>",</w:t>
      </w:r>
    </w:p>
    <w:p w14:paraId="22132A83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kern w:val="1"/>
          <w:sz w:val="21"/>
          <w:szCs w:val="21"/>
        </w:rPr>
        <w:t>classroomid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100002,</w:t>
      </w:r>
    </w:p>
    <w:p w14:paraId="5452950B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kern w:val="1"/>
          <w:sz w:val="21"/>
          <w:szCs w:val="21"/>
        </w:rPr>
        <w:t>schoolid</w:t>
      </w:r>
      <w:proofErr w:type="gramEnd"/>
      <w:r w:rsidRPr="00C0236C">
        <w:rPr>
          <w:rFonts w:eastAsia="宋体"/>
          <w:kern w:val="1"/>
          <w:sz w:val="21"/>
          <w:szCs w:val="21"/>
        </w:rPr>
        <w:t>": 200001,</w:t>
      </w:r>
    </w:p>
    <w:p w14:paraId="7F2C9C56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 xml:space="preserve">            " schoolname ": "2</w:t>
      </w:r>
      <w:r w:rsidRPr="00C0236C">
        <w:rPr>
          <w:rFonts w:eastAsia="宋体" w:hint="eastAsia"/>
          <w:kern w:val="1"/>
          <w:sz w:val="21"/>
          <w:szCs w:val="21"/>
        </w:rPr>
        <w:t>中</w:t>
      </w:r>
      <w:r w:rsidRPr="00C0236C">
        <w:rPr>
          <w:rFonts w:eastAsia="宋体" w:hint="eastAsia"/>
          <w:kern w:val="1"/>
          <w:sz w:val="21"/>
          <w:szCs w:val="21"/>
        </w:rPr>
        <w:t>"</w:t>
      </w:r>
    </w:p>
    <w:p w14:paraId="6D768B2C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}</w:t>
      </w:r>
    </w:p>
    <w:p w14:paraId="77C6019B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],</w:t>
      </w:r>
    </w:p>
    <w:p w14:paraId="0238836F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" </w:t>
      </w:r>
      <w:proofErr w:type="gramStart"/>
      <w:r w:rsidRPr="00C0236C">
        <w:rPr>
          <w:rFonts w:eastAsia="宋体"/>
          <w:kern w:val="1"/>
          <w:sz w:val="21"/>
          <w:szCs w:val="21"/>
        </w:rPr>
        <w:t>friendList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[</w:t>
      </w:r>
    </w:p>
    <w:p w14:paraId="4D16F0FF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{</w:t>
      </w:r>
    </w:p>
    <w:p w14:paraId="04283EE9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 xml:space="preserve">            " nickName ": "</w:t>
      </w:r>
      <w:r w:rsidRPr="00C0236C">
        <w:rPr>
          <w:rFonts w:eastAsia="宋体" w:hint="eastAsia"/>
          <w:kern w:val="1"/>
          <w:sz w:val="21"/>
          <w:szCs w:val="21"/>
        </w:rPr>
        <w:t>张三</w:t>
      </w:r>
      <w:r w:rsidRPr="00C0236C">
        <w:rPr>
          <w:rFonts w:eastAsia="宋体" w:hint="eastAsia"/>
          <w:kern w:val="1"/>
          <w:sz w:val="21"/>
          <w:szCs w:val="21"/>
        </w:rPr>
        <w:t>",</w:t>
      </w:r>
    </w:p>
    <w:p w14:paraId="170213B7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kern w:val="1"/>
          <w:sz w:val="21"/>
          <w:szCs w:val="21"/>
        </w:rPr>
        <w:t>userId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100001</w:t>
      </w:r>
    </w:p>
    <w:p w14:paraId="45BB0742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},</w:t>
      </w:r>
    </w:p>
    <w:p w14:paraId="33123629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{</w:t>
      </w:r>
    </w:p>
    <w:p w14:paraId="5CB48BCC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 xml:space="preserve">            " nickName ": "</w:t>
      </w:r>
      <w:r w:rsidRPr="00C0236C">
        <w:rPr>
          <w:rFonts w:eastAsia="宋体" w:hint="eastAsia"/>
          <w:kern w:val="1"/>
          <w:sz w:val="21"/>
          <w:szCs w:val="21"/>
        </w:rPr>
        <w:t>李四</w:t>
      </w:r>
      <w:r w:rsidRPr="00C0236C">
        <w:rPr>
          <w:rFonts w:eastAsia="宋体" w:hint="eastAsia"/>
          <w:kern w:val="1"/>
          <w:sz w:val="21"/>
          <w:szCs w:val="21"/>
        </w:rPr>
        <w:t>",</w:t>
      </w:r>
    </w:p>
    <w:p w14:paraId="15640733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kern w:val="1"/>
          <w:sz w:val="21"/>
          <w:szCs w:val="21"/>
        </w:rPr>
        <w:t>userId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100002</w:t>
      </w:r>
    </w:p>
    <w:p w14:paraId="3974ED32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}</w:t>
      </w:r>
    </w:p>
    <w:p w14:paraId="55BC5D72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]</w:t>
      </w:r>
    </w:p>
    <w:p w14:paraId="1ECD4BB0" w14:textId="3659C6CA" w:rsidR="00015CF4" w:rsidRDefault="00C0236C" w:rsidP="00C0236C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>}</w:t>
      </w:r>
    </w:p>
    <w:p w14:paraId="44DD70FC" w14:textId="77777777" w:rsidR="00015CF4" w:rsidRDefault="00015CF4" w:rsidP="00015CF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7E444969" w14:textId="77777777" w:rsidR="00015CF4" w:rsidRDefault="00015CF4" w:rsidP="00015CF4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015CF4" w14:paraId="2DD6C3D2" w14:textId="77777777" w:rsidTr="00504060">
        <w:tc>
          <w:tcPr>
            <w:tcW w:w="1668" w:type="dxa"/>
          </w:tcPr>
          <w:p w14:paraId="1CC1477E" w14:textId="77777777" w:rsidR="00015CF4" w:rsidRDefault="00015CF4" w:rsidP="0050406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3DE07A79" w14:textId="77777777" w:rsidR="00015CF4" w:rsidRDefault="00015CF4" w:rsidP="00504060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67C75BA8" w14:textId="77777777" w:rsidR="00015CF4" w:rsidRDefault="00015CF4" w:rsidP="00504060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661424DB" w14:textId="77777777" w:rsidR="00015CF4" w:rsidRDefault="00015CF4" w:rsidP="0050406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15CF4" w14:paraId="2E9F79EA" w14:textId="77777777" w:rsidTr="00504060">
        <w:tc>
          <w:tcPr>
            <w:tcW w:w="1668" w:type="dxa"/>
          </w:tcPr>
          <w:p w14:paraId="23231619" w14:textId="77777777" w:rsidR="00015CF4" w:rsidRDefault="00015CF4" w:rsidP="00504060">
            <w:pPr>
              <w:jc w:val="left"/>
            </w:pPr>
            <w:proofErr w:type="gramStart"/>
            <w:ins w:id="104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14138983" w14:textId="77777777" w:rsidR="00015CF4" w:rsidRDefault="00015CF4" w:rsidP="0050406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4C8F248E" w14:textId="77777777" w:rsidR="00015CF4" w:rsidRDefault="00015CF4" w:rsidP="00504060">
            <w:pPr>
              <w:jc w:val="left"/>
            </w:pPr>
            <w:proofErr w:type="gramStart"/>
            <w:ins w:id="105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2A7A3DBE" w14:textId="77777777" w:rsidR="00015CF4" w:rsidRDefault="00015CF4" w:rsidP="00504060">
            <w:pPr>
              <w:jc w:val="left"/>
            </w:pPr>
            <w:r>
              <w:rPr>
                <w:rFonts w:hint="eastAsia"/>
              </w:rPr>
              <w:t>结果（</w:t>
            </w:r>
            <w:ins w:id="106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015CF4" w14:paraId="18CB211D" w14:textId="77777777" w:rsidTr="00504060">
        <w:tc>
          <w:tcPr>
            <w:tcW w:w="1668" w:type="dxa"/>
          </w:tcPr>
          <w:p w14:paraId="3714E252" w14:textId="77777777" w:rsidR="00015CF4" w:rsidRDefault="00015CF4" w:rsidP="00504060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373B353D" w14:textId="77777777" w:rsidR="00015CF4" w:rsidRDefault="00015CF4" w:rsidP="0050406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757629A4" w14:textId="77777777" w:rsidR="00015CF4" w:rsidRDefault="00015CF4" w:rsidP="0050406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51287987" w14:textId="77777777" w:rsidR="00015CF4" w:rsidRDefault="00015CF4" w:rsidP="00504060">
            <w:pPr>
              <w:jc w:val="left"/>
            </w:pPr>
            <w:r>
              <w:rPr>
                <w:rFonts w:hint="eastAsia"/>
              </w:rPr>
              <w:t>相关描述，用户登录失败后的提示</w:t>
            </w:r>
          </w:p>
        </w:tc>
      </w:tr>
      <w:tr w:rsidR="00015CF4" w14:paraId="066D636E" w14:textId="77777777" w:rsidTr="00504060">
        <w:tc>
          <w:tcPr>
            <w:tcW w:w="8522" w:type="dxa"/>
            <w:gridSpan w:val="4"/>
          </w:tcPr>
          <w:p w14:paraId="43C20CAF" w14:textId="0C3FE3EC" w:rsidR="00015CF4" w:rsidRDefault="0023239C" w:rsidP="00504060">
            <w:pPr>
              <w:jc w:val="left"/>
            </w:pPr>
            <w:r>
              <w:rPr>
                <w:rFonts w:ascii="Calibri" w:eastAsia="宋体" w:hAnsi="Calibri" w:cs="Calibri"/>
                <w:sz w:val="21"/>
                <w:szCs w:val="21"/>
              </w:rPr>
              <w:t>class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room</w:t>
            </w:r>
            <w:r>
              <w:rPr>
                <w:rFonts w:ascii="Calibri" w:eastAsia="宋体" w:hAnsi="Calibri" w:cs="Calibri"/>
                <w:sz w:val="21"/>
                <w:szCs w:val="21"/>
              </w:rPr>
              <w:t>List</w:t>
            </w:r>
            <w:r w:rsidR="00D809C0">
              <w:rPr>
                <w:rFonts w:hint="eastAsia"/>
              </w:rPr>
              <w:t>（返回对象集合，包括多个班级对象）班级</w:t>
            </w:r>
            <w:r w:rsidR="00015CF4">
              <w:rPr>
                <w:rFonts w:hint="eastAsia"/>
              </w:rPr>
              <w:t>对象</w:t>
            </w:r>
            <w:ins w:id="107" w:author="Shawn Wang" w:date="2014-05-07T13:56:00Z">
              <w:r w:rsidR="00015CF4">
                <w:t>数据格式如下</w:t>
              </w:r>
            </w:ins>
          </w:p>
        </w:tc>
      </w:tr>
      <w:tr w:rsidR="00015CF4" w14:paraId="12A0211C" w14:textId="77777777" w:rsidTr="00504060">
        <w:tc>
          <w:tcPr>
            <w:tcW w:w="1668" w:type="dxa"/>
          </w:tcPr>
          <w:p w14:paraId="2D8C1BE0" w14:textId="02223C1D" w:rsidR="00015CF4" w:rsidRDefault="00D809C0" w:rsidP="00504060">
            <w:pPr>
              <w:jc w:val="left"/>
            </w:pPr>
            <w:proofErr w:type="gramStart"/>
            <w:r>
              <w:rPr>
                <w:rFonts w:ascii="Calibri" w:eastAsia="宋体" w:hAnsi="Calibri" w:cs="Calibri" w:hint="eastAsia"/>
                <w:sz w:val="21"/>
                <w:szCs w:val="21"/>
              </w:rPr>
              <w:t>classroomname</w:t>
            </w:r>
            <w:proofErr w:type="gramEnd"/>
          </w:p>
        </w:tc>
        <w:tc>
          <w:tcPr>
            <w:tcW w:w="708" w:type="dxa"/>
          </w:tcPr>
          <w:p w14:paraId="73161A97" w14:textId="77777777" w:rsidR="00015CF4" w:rsidRDefault="00015CF4" w:rsidP="0050406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3207183B" w14:textId="77777777" w:rsidR="00015CF4" w:rsidRDefault="00015CF4" w:rsidP="0050406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55394F32" w14:textId="6325B5AB" w:rsidR="00015CF4" w:rsidRDefault="00D809C0" w:rsidP="00504060">
            <w:pPr>
              <w:jc w:val="left"/>
            </w:pPr>
            <w:r>
              <w:rPr>
                <w:rFonts w:hint="eastAsia"/>
              </w:rPr>
              <w:t>班级</w:t>
            </w:r>
            <w:r w:rsidR="00015CF4">
              <w:rPr>
                <w:rFonts w:hint="eastAsia"/>
              </w:rPr>
              <w:t>名</w:t>
            </w:r>
          </w:p>
        </w:tc>
      </w:tr>
      <w:tr w:rsidR="00015CF4" w14:paraId="4D22DA33" w14:textId="77777777" w:rsidTr="00504060">
        <w:tc>
          <w:tcPr>
            <w:tcW w:w="1668" w:type="dxa"/>
          </w:tcPr>
          <w:p w14:paraId="2422F0E3" w14:textId="501EC325" w:rsidR="00015CF4" w:rsidRDefault="00D809C0" w:rsidP="00504060">
            <w:pPr>
              <w:jc w:val="left"/>
            </w:pPr>
            <w:proofErr w:type="gramStart"/>
            <w:r>
              <w:rPr>
                <w:rFonts w:ascii="Calibri" w:eastAsia="宋体" w:hAnsi="Calibri" w:cs="Calibri" w:hint="eastAsia"/>
                <w:sz w:val="21"/>
                <w:szCs w:val="21"/>
              </w:rPr>
              <w:t>classroomid</w:t>
            </w:r>
            <w:proofErr w:type="gramEnd"/>
          </w:p>
        </w:tc>
        <w:tc>
          <w:tcPr>
            <w:tcW w:w="708" w:type="dxa"/>
          </w:tcPr>
          <w:p w14:paraId="6B7FF367" w14:textId="77777777" w:rsidR="00015CF4" w:rsidRDefault="00015CF4" w:rsidP="0050406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26A9A670" w14:textId="77777777" w:rsidR="00015CF4" w:rsidRDefault="00015CF4" w:rsidP="00504060">
            <w:pPr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5012" w:type="dxa"/>
          </w:tcPr>
          <w:p w14:paraId="5562DF71" w14:textId="419DCA27" w:rsidR="00015CF4" w:rsidRDefault="00D809C0" w:rsidP="00504060">
            <w:pPr>
              <w:jc w:val="left"/>
            </w:pPr>
            <w:r>
              <w:rPr>
                <w:rFonts w:hint="eastAsia"/>
              </w:rPr>
              <w:t>班级</w:t>
            </w:r>
            <w:r w:rsidR="00015CF4">
              <w:rPr>
                <w:rFonts w:hint="eastAsia"/>
              </w:rPr>
              <w:t>id</w:t>
            </w:r>
          </w:p>
        </w:tc>
      </w:tr>
      <w:tr w:rsidR="00015CF4" w14:paraId="5194F215" w14:textId="77777777" w:rsidTr="00504060">
        <w:tc>
          <w:tcPr>
            <w:tcW w:w="1668" w:type="dxa"/>
          </w:tcPr>
          <w:p w14:paraId="4D19C2CC" w14:textId="75C0BAEE" w:rsidR="00015CF4" w:rsidRDefault="00D809C0" w:rsidP="00504060">
            <w:pPr>
              <w:jc w:val="left"/>
              <w:rPr>
                <w:rFonts w:ascii="Calibri" w:eastAsia="宋体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 w:val="21"/>
                <w:szCs w:val="21"/>
              </w:rPr>
              <w:t>schoolname</w:t>
            </w:r>
            <w:proofErr w:type="gramEnd"/>
          </w:p>
        </w:tc>
        <w:tc>
          <w:tcPr>
            <w:tcW w:w="708" w:type="dxa"/>
          </w:tcPr>
          <w:p w14:paraId="7052F801" w14:textId="77777777" w:rsidR="00015CF4" w:rsidRDefault="00015CF4" w:rsidP="0050406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3A012DC8" w14:textId="77777777" w:rsidR="00015CF4" w:rsidRDefault="00015CF4" w:rsidP="0050406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5A462F64" w14:textId="57CA36B3" w:rsidR="00015CF4" w:rsidRDefault="00D809C0" w:rsidP="00504060">
            <w:pPr>
              <w:jc w:val="left"/>
            </w:pPr>
            <w:r>
              <w:rPr>
                <w:rFonts w:hint="eastAsia"/>
              </w:rPr>
              <w:t>学校名</w:t>
            </w:r>
          </w:p>
        </w:tc>
      </w:tr>
      <w:tr w:rsidR="00D809C0" w14:paraId="077B4C7E" w14:textId="77777777" w:rsidTr="00504060">
        <w:tc>
          <w:tcPr>
            <w:tcW w:w="1668" w:type="dxa"/>
          </w:tcPr>
          <w:p w14:paraId="52AD476E" w14:textId="3E4BD287" w:rsidR="00D809C0" w:rsidRDefault="00D809C0" w:rsidP="00504060">
            <w:pPr>
              <w:jc w:val="left"/>
              <w:rPr>
                <w:rFonts w:ascii="Calibri" w:eastAsia="宋体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 w:val="21"/>
                <w:szCs w:val="21"/>
              </w:rPr>
              <w:t>schoolid</w:t>
            </w:r>
            <w:proofErr w:type="gramEnd"/>
          </w:p>
        </w:tc>
        <w:tc>
          <w:tcPr>
            <w:tcW w:w="708" w:type="dxa"/>
          </w:tcPr>
          <w:p w14:paraId="5C9A2884" w14:textId="5C603B0E" w:rsidR="00D809C0" w:rsidRDefault="00D809C0" w:rsidP="0050406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21113CD3" w14:textId="72C66478" w:rsidR="00D809C0" w:rsidRDefault="00D809C0" w:rsidP="00504060">
            <w:pPr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5012" w:type="dxa"/>
          </w:tcPr>
          <w:p w14:paraId="2D574192" w14:textId="5307F41F" w:rsidR="00D809C0" w:rsidRDefault="00D809C0" w:rsidP="00504060">
            <w:pPr>
              <w:jc w:val="left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id</w:t>
            </w:r>
          </w:p>
        </w:tc>
      </w:tr>
      <w:tr w:rsidR="00A56002" w14:paraId="225E4891" w14:textId="77777777" w:rsidTr="00254CE6">
        <w:tc>
          <w:tcPr>
            <w:tcW w:w="8522" w:type="dxa"/>
            <w:gridSpan w:val="4"/>
          </w:tcPr>
          <w:p w14:paraId="48C0AA9E" w14:textId="5BAA0070" w:rsidR="00A56002" w:rsidRDefault="00A56002" w:rsidP="00504060">
            <w:pPr>
              <w:jc w:val="left"/>
            </w:pPr>
            <w:r>
              <w:rPr>
                <w:rFonts w:ascii="Calibri" w:eastAsia="宋体" w:hAnsi="Calibri" w:cs="Calibri"/>
                <w:sz w:val="21"/>
                <w:szCs w:val="21"/>
              </w:rPr>
              <w:t>friendList</w:t>
            </w:r>
            <w:r w:rsidR="006C5904">
              <w:rPr>
                <w:rFonts w:hint="eastAsia"/>
              </w:rPr>
              <w:t>（返回对象集合，包括多个好友对象）好友</w:t>
            </w:r>
            <w:r>
              <w:rPr>
                <w:rFonts w:hint="eastAsia"/>
              </w:rPr>
              <w:t>对象</w:t>
            </w:r>
            <w:r>
              <w:t>数据格式如下</w:t>
            </w:r>
          </w:p>
        </w:tc>
      </w:tr>
      <w:tr w:rsidR="00A56002" w14:paraId="1A75D3B6" w14:textId="77777777" w:rsidTr="00504060">
        <w:tc>
          <w:tcPr>
            <w:tcW w:w="1668" w:type="dxa"/>
          </w:tcPr>
          <w:p w14:paraId="4D7C19D4" w14:textId="1FE9686D" w:rsidR="00A56002" w:rsidRDefault="006C5904" w:rsidP="00504060">
            <w:pPr>
              <w:jc w:val="left"/>
              <w:rPr>
                <w:rFonts w:ascii="Calibri" w:eastAsia="宋体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eastAsia="宋体" w:hAnsi="Calibri" w:cs="Calibri"/>
                <w:sz w:val="21"/>
                <w:szCs w:val="21"/>
              </w:rPr>
              <w:t>nickName</w:t>
            </w:r>
            <w:proofErr w:type="gramEnd"/>
          </w:p>
        </w:tc>
        <w:tc>
          <w:tcPr>
            <w:tcW w:w="708" w:type="dxa"/>
          </w:tcPr>
          <w:p w14:paraId="2CF7CA56" w14:textId="0438EE1B" w:rsidR="00A56002" w:rsidRDefault="00A56002" w:rsidP="0050406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391A036F" w14:textId="171337AF" w:rsidR="00A56002" w:rsidRDefault="00A56002" w:rsidP="0050406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36028A06" w14:textId="7F94BC7B" w:rsidR="00A56002" w:rsidRDefault="006C5904" w:rsidP="00504060">
            <w:pPr>
              <w:jc w:val="left"/>
            </w:pPr>
            <w:r>
              <w:rPr>
                <w:rFonts w:hint="eastAsia"/>
              </w:rPr>
              <w:t>昵称</w:t>
            </w:r>
          </w:p>
        </w:tc>
      </w:tr>
      <w:tr w:rsidR="00A56002" w14:paraId="71E39C66" w14:textId="77777777" w:rsidTr="00504060">
        <w:tc>
          <w:tcPr>
            <w:tcW w:w="1668" w:type="dxa"/>
          </w:tcPr>
          <w:p w14:paraId="393B0965" w14:textId="12BCA41C" w:rsidR="00A56002" w:rsidRDefault="006C5904" w:rsidP="00504060">
            <w:pPr>
              <w:jc w:val="left"/>
              <w:rPr>
                <w:rFonts w:ascii="Calibri" w:eastAsia="宋体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eastAsia="宋体" w:hAnsi="Calibri" w:cs="Calibri"/>
                <w:sz w:val="21"/>
                <w:szCs w:val="21"/>
              </w:rPr>
              <w:t>userId</w:t>
            </w:r>
            <w:proofErr w:type="gramEnd"/>
          </w:p>
        </w:tc>
        <w:tc>
          <w:tcPr>
            <w:tcW w:w="708" w:type="dxa"/>
          </w:tcPr>
          <w:p w14:paraId="28E44AD3" w14:textId="0BE35485" w:rsidR="00A56002" w:rsidRDefault="00A56002" w:rsidP="0050406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5917400A" w14:textId="2B2E1A1B" w:rsidR="00A56002" w:rsidRDefault="00A56002" w:rsidP="00504060">
            <w:pPr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5012" w:type="dxa"/>
          </w:tcPr>
          <w:p w14:paraId="6C00B318" w14:textId="5B25EECE" w:rsidR="00A56002" w:rsidRDefault="006C5904" w:rsidP="00504060">
            <w:pPr>
              <w:jc w:val="left"/>
            </w:pPr>
            <w:r>
              <w:rPr>
                <w:rFonts w:hint="eastAsia"/>
              </w:rPr>
              <w:t>用户</w:t>
            </w:r>
            <w:r w:rsidR="00A56002">
              <w:rPr>
                <w:rFonts w:hint="eastAsia"/>
              </w:rPr>
              <w:t>id</w:t>
            </w:r>
          </w:p>
        </w:tc>
      </w:tr>
    </w:tbl>
    <w:p w14:paraId="5A17F8E7" w14:textId="77777777" w:rsidR="00015CF4" w:rsidRDefault="00015CF4" w:rsidP="00015CF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64B4979F" w14:textId="77777777" w:rsidR="00015CF4" w:rsidRDefault="00015CF4" w:rsidP="00015CF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6C1446F0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4BCFBA2E" w14:textId="04A4A185" w:rsidR="000C7CC4" w:rsidRDefault="006C5904" w:rsidP="00EA6ECD">
      <w:pPr>
        <w:pStyle w:val="3"/>
        <w:rPr>
          <w:rFonts w:ascii="Consolas" w:hAnsi="Consolas" w:cs="Consolas"/>
        </w:rPr>
      </w:pPr>
      <w:bookmarkStart w:id="108" w:name="_Toc273552430"/>
      <w:r>
        <w:rPr>
          <w:rFonts w:ascii="Calibri" w:cs="Calibri" w:hint="eastAsia"/>
          <w:kern w:val="1"/>
        </w:rPr>
        <w:t>22.</w:t>
      </w:r>
      <w:r w:rsidR="000C7CC4">
        <w:rPr>
          <w:rFonts w:hint="eastAsia"/>
        </w:rPr>
        <w:t>获取子组织（班级）成员列表</w:t>
      </w:r>
      <w:bookmarkEnd w:id="108"/>
    </w:p>
    <w:p w14:paraId="4FF344D3" w14:textId="77777777" w:rsidR="006C5904" w:rsidRDefault="006C5904" w:rsidP="006C5904">
      <w:pPr>
        <w:autoSpaceDE w:val="0"/>
        <w:autoSpaceDN w:val="0"/>
        <w:adjustRightInd w:val="0"/>
        <w:rPr>
          <w:rFonts w:ascii="宋体" w:cs="宋体"/>
        </w:rPr>
      </w:pPr>
      <w:r>
        <w:rPr>
          <w:rFonts w:ascii="Consolas" w:eastAsia="宋体" w:hAnsi="Consolas" w:cs="Consolas" w:hint="eastAsia"/>
        </w:rPr>
        <w:t>备注：</w:t>
      </w:r>
      <w:r>
        <w:rPr>
          <w:rFonts w:ascii="宋体" w:cs="宋体" w:hint="eastAsia"/>
        </w:rPr>
        <w:t>无</w:t>
      </w:r>
    </w:p>
    <w:p w14:paraId="42A428AC" w14:textId="77777777" w:rsidR="006C5904" w:rsidRDefault="006C5904" w:rsidP="006C5904">
      <w:pPr>
        <w:autoSpaceDE w:val="0"/>
        <w:autoSpaceDN w:val="0"/>
        <w:adjustRightInd w:val="0"/>
        <w:rPr>
          <w:rFonts w:ascii="宋体" w:cs="宋体"/>
        </w:rPr>
      </w:pPr>
    </w:p>
    <w:p w14:paraId="2EB9160B" w14:textId="77777777" w:rsidR="006C5904" w:rsidRDefault="006C5904" w:rsidP="006C5904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6C5904" w14:paraId="125578AD" w14:textId="77777777" w:rsidTr="00254CE6">
        <w:tc>
          <w:tcPr>
            <w:tcW w:w="2527" w:type="dxa"/>
          </w:tcPr>
          <w:p w14:paraId="0D8F6962" w14:textId="77777777" w:rsidR="006C5904" w:rsidRDefault="006C5904" w:rsidP="00254CE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51CA8FB8" w14:textId="77777777" w:rsidR="006C5904" w:rsidRDefault="006C5904" w:rsidP="00254CE6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62F86BBF" w14:textId="77777777" w:rsidR="006C5904" w:rsidRDefault="006C5904" w:rsidP="00254CE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6F4A596C" w14:textId="77777777" w:rsidR="006C5904" w:rsidRDefault="006C5904" w:rsidP="00254CE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C5904" w14:paraId="1B014AE7" w14:textId="77777777" w:rsidTr="00254CE6">
        <w:tc>
          <w:tcPr>
            <w:tcW w:w="2527" w:type="dxa"/>
          </w:tcPr>
          <w:p w14:paraId="740342CF" w14:textId="77777777" w:rsidR="006C5904" w:rsidRDefault="006C5904" w:rsidP="00254CE6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classroomId</w:t>
            </w:r>
            <w:proofErr w:type="gramEnd"/>
          </w:p>
        </w:tc>
        <w:tc>
          <w:tcPr>
            <w:tcW w:w="655" w:type="dxa"/>
          </w:tcPr>
          <w:p w14:paraId="3C2707B8" w14:textId="77777777" w:rsidR="006C5904" w:rsidRDefault="006C5904" w:rsidP="00254CE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405FF5E3" w14:textId="77777777" w:rsidR="006C5904" w:rsidRDefault="006C5904" w:rsidP="00254CE6">
            <w:pPr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4285" w:type="dxa"/>
          </w:tcPr>
          <w:p w14:paraId="3C68C95A" w14:textId="77777777" w:rsidR="006C5904" w:rsidRDefault="006C5904" w:rsidP="00254CE6">
            <w:pPr>
              <w:jc w:val="left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</w:tbl>
    <w:p w14:paraId="1BA34527" w14:textId="77777777" w:rsidR="006C5904" w:rsidRDefault="006C5904" w:rsidP="006C5904">
      <w:pPr>
        <w:jc w:val="left"/>
      </w:pPr>
    </w:p>
    <w:p w14:paraId="61A0BCB6" w14:textId="77777777" w:rsidR="006C5904" w:rsidRDefault="006C5904" w:rsidP="006C5904">
      <w:pPr>
        <w:jc w:val="left"/>
      </w:pPr>
      <w:r>
        <w:rPr>
          <w:rFonts w:hint="eastAsia"/>
        </w:rPr>
        <w:t>返回示例：</w:t>
      </w:r>
    </w:p>
    <w:p w14:paraId="24435BD0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>{</w:t>
      </w:r>
    </w:p>
    <w:p w14:paraId="4725FAA0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C0236C">
        <w:rPr>
          <w:rFonts w:eastAsia="宋体"/>
          <w:kern w:val="1"/>
          <w:sz w:val="21"/>
          <w:szCs w:val="21"/>
        </w:rPr>
        <w:t>ret</w:t>
      </w:r>
      <w:proofErr w:type="gramEnd"/>
      <w:r w:rsidRPr="00C0236C">
        <w:rPr>
          <w:rFonts w:eastAsia="宋体"/>
          <w:kern w:val="1"/>
          <w:sz w:val="21"/>
          <w:szCs w:val="21"/>
        </w:rPr>
        <w:t>": 0,</w:t>
      </w:r>
    </w:p>
    <w:p w14:paraId="170CB195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 xml:space="preserve">    "msg": "</w:t>
      </w:r>
      <w:r w:rsidRPr="00C0236C">
        <w:rPr>
          <w:rFonts w:eastAsia="宋体" w:hint="eastAsia"/>
          <w:kern w:val="1"/>
          <w:sz w:val="21"/>
          <w:szCs w:val="21"/>
        </w:rPr>
        <w:t>成功</w:t>
      </w:r>
      <w:r w:rsidRPr="00C0236C">
        <w:rPr>
          <w:rFonts w:eastAsia="宋体" w:hint="eastAsia"/>
          <w:kern w:val="1"/>
          <w:sz w:val="21"/>
          <w:szCs w:val="21"/>
        </w:rPr>
        <w:t>",</w:t>
      </w:r>
    </w:p>
    <w:p w14:paraId="5D05525B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" </w:t>
      </w:r>
      <w:proofErr w:type="gramStart"/>
      <w:r w:rsidRPr="00C0236C">
        <w:rPr>
          <w:rFonts w:eastAsia="宋体"/>
          <w:kern w:val="1"/>
          <w:sz w:val="21"/>
          <w:szCs w:val="21"/>
        </w:rPr>
        <w:t>memberlist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[</w:t>
      </w:r>
    </w:p>
    <w:p w14:paraId="303553DD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{</w:t>
      </w:r>
    </w:p>
    <w:p w14:paraId="08DF00DB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 xml:space="preserve">            " nickName ": "</w:t>
      </w:r>
      <w:r w:rsidRPr="00C0236C">
        <w:rPr>
          <w:rFonts w:eastAsia="宋体" w:hint="eastAsia"/>
          <w:kern w:val="1"/>
          <w:sz w:val="21"/>
          <w:szCs w:val="21"/>
        </w:rPr>
        <w:t>张三</w:t>
      </w:r>
      <w:r w:rsidRPr="00C0236C">
        <w:rPr>
          <w:rFonts w:eastAsia="宋体" w:hint="eastAsia"/>
          <w:kern w:val="1"/>
          <w:sz w:val="21"/>
          <w:szCs w:val="21"/>
        </w:rPr>
        <w:t>",</w:t>
      </w:r>
    </w:p>
    <w:p w14:paraId="6E30948B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kern w:val="1"/>
          <w:sz w:val="21"/>
          <w:szCs w:val="21"/>
        </w:rPr>
        <w:t>userRole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1,</w:t>
      </w:r>
    </w:p>
    <w:p w14:paraId="58BF812B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kern w:val="1"/>
          <w:sz w:val="21"/>
          <w:szCs w:val="21"/>
        </w:rPr>
        <w:t>userId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100001</w:t>
      </w:r>
    </w:p>
    <w:p w14:paraId="45CB4562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},</w:t>
      </w:r>
    </w:p>
    <w:p w14:paraId="2231969F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{</w:t>
      </w:r>
    </w:p>
    <w:p w14:paraId="636C1951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 xml:space="preserve">            " nickName ": "</w:t>
      </w:r>
      <w:r w:rsidRPr="00C0236C">
        <w:rPr>
          <w:rFonts w:eastAsia="宋体" w:hint="eastAsia"/>
          <w:kern w:val="1"/>
          <w:sz w:val="21"/>
          <w:szCs w:val="21"/>
        </w:rPr>
        <w:t>李四</w:t>
      </w:r>
      <w:r w:rsidRPr="00C0236C">
        <w:rPr>
          <w:rFonts w:eastAsia="宋体" w:hint="eastAsia"/>
          <w:kern w:val="1"/>
          <w:sz w:val="21"/>
          <w:szCs w:val="21"/>
        </w:rPr>
        <w:t>",</w:t>
      </w:r>
    </w:p>
    <w:p w14:paraId="4514242C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kern w:val="1"/>
          <w:sz w:val="21"/>
          <w:szCs w:val="21"/>
        </w:rPr>
        <w:t>userRole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2,</w:t>
      </w:r>
    </w:p>
    <w:p w14:paraId="30BC8D78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kern w:val="1"/>
          <w:sz w:val="21"/>
          <w:szCs w:val="21"/>
        </w:rPr>
        <w:t>userId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100002</w:t>
      </w:r>
    </w:p>
    <w:p w14:paraId="4C8BF422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}</w:t>
      </w:r>
    </w:p>
    <w:p w14:paraId="30219764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]</w:t>
      </w:r>
    </w:p>
    <w:p w14:paraId="26B2700D" w14:textId="13B9A568" w:rsidR="006C5904" w:rsidRDefault="00C0236C" w:rsidP="00C0236C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>}</w:t>
      </w:r>
    </w:p>
    <w:p w14:paraId="26816EC7" w14:textId="77777777" w:rsidR="006C5904" w:rsidRDefault="006C5904" w:rsidP="006C5904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6C5904" w14:paraId="4B15EF88" w14:textId="77777777" w:rsidTr="00254CE6">
        <w:tc>
          <w:tcPr>
            <w:tcW w:w="1668" w:type="dxa"/>
          </w:tcPr>
          <w:p w14:paraId="4E8389C8" w14:textId="77777777" w:rsidR="006C5904" w:rsidRDefault="006C5904" w:rsidP="00254CE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27498E0E" w14:textId="77777777" w:rsidR="006C5904" w:rsidRDefault="006C5904" w:rsidP="00254CE6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4BDB851A" w14:textId="77777777" w:rsidR="006C5904" w:rsidRDefault="006C5904" w:rsidP="00254CE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3F8E245E" w14:textId="77777777" w:rsidR="006C5904" w:rsidRDefault="006C5904" w:rsidP="00254CE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C5904" w14:paraId="499418C5" w14:textId="77777777" w:rsidTr="00254CE6">
        <w:tc>
          <w:tcPr>
            <w:tcW w:w="1668" w:type="dxa"/>
          </w:tcPr>
          <w:p w14:paraId="239315E4" w14:textId="77777777" w:rsidR="006C5904" w:rsidRDefault="006C5904" w:rsidP="00254CE6">
            <w:pPr>
              <w:jc w:val="left"/>
            </w:pPr>
            <w:proofErr w:type="gramStart"/>
            <w:ins w:id="109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5CBB8B5E" w14:textId="77777777" w:rsidR="006C5904" w:rsidRDefault="006C5904" w:rsidP="00254CE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21DE7030" w14:textId="77777777" w:rsidR="006C5904" w:rsidRDefault="006C5904" w:rsidP="00254CE6">
            <w:pPr>
              <w:jc w:val="left"/>
            </w:pPr>
            <w:proofErr w:type="gramStart"/>
            <w:ins w:id="110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6D82AF83" w14:textId="77777777" w:rsidR="006C5904" w:rsidRDefault="006C5904" w:rsidP="00254CE6">
            <w:pPr>
              <w:jc w:val="left"/>
            </w:pPr>
            <w:r>
              <w:rPr>
                <w:rFonts w:hint="eastAsia"/>
              </w:rPr>
              <w:t>结果（</w:t>
            </w:r>
            <w:ins w:id="111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6C5904" w14:paraId="008B014D" w14:textId="77777777" w:rsidTr="00254CE6">
        <w:tc>
          <w:tcPr>
            <w:tcW w:w="1668" w:type="dxa"/>
          </w:tcPr>
          <w:p w14:paraId="518711DC" w14:textId="77777777" w:rsidR="006C5904" w:rsidRDefault="006C5904" w:rsidP="00254CE6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45C50C06" w14:textId="77777777" w:rsidR="006C5904" w:rsidRDefault="006C5904" w:rsidP="00254CE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336B199F" w14:textId="77777777" w:rsidR="006C5904" w:rsidRDefault="006C5904" w:rsidP="00254CE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2EC2C1A1" w14:textId="77777777" w:rsidR="006C5904" w:rsidRDefault="006C5904" w:rsidP="00254CE6">
            <w:pPr>
              <w:jc w:val="left"/>
            </w:pPr>
            <w:r>
              <w:rPr>
                <w:rFonts w:hint="eastAsia"/>
              </w:rPr>
              <w:t>相关描述，用户登录失败后的提示</w:t>
            </w:r>
          </w:p>
        </w:tc>
      </w:tr>
      <w:tr w:rsidR="006C5904" w14:paraId="5A1145F9" w14:textId="77777777" w:rsidTr="00254CE6">
        <w:tc>
          <w:tcPr>
            <w:tcW w:w="8522" w:type="dxa"/>
            <w:gridSpan w:val="4"/>
          </w:tcPr>
          <w:p w14:paraId="6FBDA935" w14:textId="4010B557" w:rsidR="006C5904" w:rsidRDefault="00254CE6" w:rsidP="00254CE6">
            <w:pPr>
              <w:jc w:val="left"/>
            </w:pPr>
            <w:r>
              <w:rPr>
                <w:rFonts w:ascii="Calibri" w:eastAsia="宋体" w:hAnsi="Calibri" w:cs="Calibri" w:hint="eastAsia"/>
                <w:sz w:val="21"/>
                <w:szCs w:val="21"/>
              </w:rPr>
              <w:t>memberlist</w:t>
            </w:r>
            <w:r>
              <w:rPr>
                <w:rFonts w:hint="eastAsia"/>
              </w:rPr>
              <w:t>（返回对象集合，包括多个班级成员</w:t>
            </w:r>
            <w:r w:rsidR="006C5904">
              <w:rPr>
                <w:rFonts w:hint="eastAsia"/>
              </w:rPr>
              <w:t>对象）班级</w:t>
            </w:r>
            <w:r>
              <w:rPr>
                <w:rFonts w:hint="eastAsia"/>
              </w:rPr>
              <w:t>成员</w:t>
            </w:r>
            <w:r w:rsidR="006C5904">
              <w:rPr>
                <w:rFonts w:hint="eastAsia"/>
              </w:rPr>
              <w:t>对象</w:t>
            </w:r>
            <w:ins w:id="112" w:author="Shawn Wang" w:date="2014-05-07T13:56:00Z">
              <w:r w:rsidR="006C5904">
                <w:t>数据格式如下</w:t>
              </w:r>
            </w:ins>
          </w:p>
        </w:tc>
      </w:tr>
      <w:tr w:rsidR="006C5904" w14:paraId="3EEDD219" w14:textId="77777777" w:rsidTr="00254CE6">
        <w:tc>
          <w:tcPr>
            <w:tcW w:w="1668" w:type="dxa"/>
          </w:tcPr>
          <w:p w14:paraId="63B6403D" w14:textId="2B310E4D" w:rsidR="006C5904" w:rsidRDefault="00254CE6" w:rsidP="00254CE6">
            <w:pPr>
              <w:jc w:val="left"/>
            </w:pPr>
            <w:proofErr w:type="gramStart"/>
            <w:r>
              <w:rPr>
                <w:rFonts w:ascii="Calibri" w:eastAsia="宋体" w:hAnsi="Calibri" w:cs="Calibri"/>
                <w:sz w:val="21"/>
                <w:szCs w:val="21"/>
              </w:rPr>
              <w:t>nickName</w:t>
            </w:r>
            <w:proofErr w:type="gramEnd"/>
          </w:p>
        </w:tc>
        <w:tc>
          <w:tcPr>
            <w:tcW w:w="708" w:type="dxa"/>
          </w:tcPr>
          <w:p w14:paraId="61CB5BBE" w14:textId="77777777" w:rsidR="006C5904" w:rsidRDefault="006C5904" w:rsidP="00254CE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518B8454" w14:textId="77777777" w:rsidR="006C5904" w:rsidRDefault="006C5904" w:rsidP="00254CE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70607177" w14:textId="241E178A" w:rsidR="006C5904" w:rsidRDefault="00254CE6" w:rsidP="00254CE6">
            <w:pPr>
              <w:jc w:val="left"/>
            </w:pPr>
            <w:r>
              <w:rPr>
                <w:rFonts w:hint="eastAsia"/>
              </w:rPr>
              <w:t>用户</w:t>
            </w:r>
            <w:r w:rsidR="006C5904">
              <w:rPr>
                <w:rFonts w:hint="eastAsia"/>
              </w:rPr>
              <w:t>名</w:t>
            </w:r>
          </w:p>
        </w:tc>
      </w:tr>
      <w:tr w:rsidR="006C5904" w14:paraId="47DDF788" w14:textId="77777777" w:rsidTr="00254CE6">
        <w:tc>
          <w:tcPr>
            <w:tcW w:w="1668" w:type="dxa"/>
          </w:tcPr>
          <w:p w14:paraId="44A1EA44" w14:textId="0C300D1A" w:rsidR="006C5904" w:rsidRDefault="00165057" w:rsidP="00254CE6">
            <w:pPr>
              <w:jc w:val="left"/>
            </w:pPr>
            <w:proofErr w:type="gramStart"/>
            <w:r>
              <w:rPr>
                <w:rFonts w:ascii="Calibri" w:eastAsia="宋体" w:hAnsi="Calibri" w:cs="Calibri"/>
                <w:sz w:val="21"/>
                <w:szCs w:val="21"/>
              </w:rPr>
              <w:t>userId</w:t>
            </w:r>
            <w:proofErr w:type="gramEnd"/>
          </w:p>
        </w:tc>
        <w:tc>
          <w:tcPr>
            <w:tcW w:w="708" w:type="dxa"/>
          </w:tcPr>
          <w:p w14:paraId="12A4FCBC" w14:textId="77777777" w:rsidR="006C5904" w:rsidRDefault="006C5904" w:rsidP="00254CE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5E807D74" w14:textId="77777777" w:rsidR="006C5904" w:rsidRDefault="006C5904" w:rsidP="00254CE6">
            <w:pPr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5012" w:type="dxa"/>
          </w:tcPr>
          <w:p w14:paraId="0259BE16" w14:textId="2887445A" w:rsidR="006C5904" w:rsidRDefault="00254CE6" w:rsidP="00254CE6">
            <w:pPr>
              <w:jc w:val="left"/>
            </w:pPr>
            <w:r>
              <w:rPr>
                <w:rFonts w:hint="eastAsia"/>
              </w:rPr>
              <w:t>用户</w:t>
            </w:r>
            <w:r w:rsidR="006C5904">
              <w:rPr>
                <w:rFonts w:hint="eastAsia"/>
              </w:rPr>
              <w:t>id</w:t>
            </w:r>
          </w:p>
        </w:tc>
      </w:tr>
      <w:tr w:rsidR="006C5904" w14:paraId="7BB596B1" w14:textId="77777777" w:rsidTr="00254CE6">
        <w:tc>
          <w:tcPr>
            <w:tcW w:w="1668" w:type="dxa"/>
          </w:tcPr>
          <w:p w14:paraId="296DF653" w14:textId="4593FC79" w:rsidR="006C5904" w:rsidRDefault="00165057" w:rsidP="00254CE6">
            <w:pPr>
              <w:jc w:val="left"/>
              <w:rPr>
                <w:rFonts w:ascii="Calibri" w:eastAsia="宋体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eastAsia="宋体" w:hAnsi="Calibri" w:cs="Calibri"/>
                <w:sz w:val="21"/>
                <w:szCs w:val="21"/>
              </w:rPr>
              <w:t>userRole</w:t>
            </w:r>
            <w:proofErr w:type="gramEnd"/>
          </w:p>
        </w:tc>
        <w:tc>
          <w:tcPr>
            <w:tcW w:w="708" w:type="dxa"/>
          </w:tcPr>
          <w:p w14:paraId="7A8F976E" w14:textId="77777777" w:rsidR="006C5904" w:rsidRDefault="006C5904" w:rsidP="00254CE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71B14986" w14:textId="77777777" w:rsidR="006C5904" w:rsidRDefault="006C5904" w:rsidP="00254CE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395E8F8B" w14:textId="148FEA2D" w:rsidR="006C5904" w:rsidRDefault="00254CE6" w:rsidP="00254CE6">
            <w:pPr>
              <w:jc w:val="left"/>
            </w:pPr>
            <w:r>
              <w:rPr>
                <w:rFonts w:hint="eastAsia"/>
              </w:rPr>
              <w:t>用户角色（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班主任、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教师、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家长或学生）</w:t>
            </w:r>
          </w:p>
        </w:tc>
      </w:tr>
    </w:tbl>
    <w:p w14:paraId="1E982CA9" w14:textId="77777777" w:rsidR="006C5904" w:rsidRDefault="006C5904" w:rsidP="006C590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4EF61A9F" w14:textId="77777777" w:rsidR="006C5904" w:rsidRDefault="006C5904" w:rsidP="006C590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5FF931BE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00B57DF0" w14:textId="514B7A4C" w:rsidR="000C7CC4" w:rsidRDefault="00EA6ECD" w:rsidP="00EA6ECD">
      <w:pPr>
        <w:pStyle w:val="3"/>
      </w:pPr>
      <w:bookmarkStart w:id="113" w:name="_Toc273552431"/>
      <w:r>
        <w:rPr>
          <w:rFonts w:ascii="Calibri" w:cs="Calibri" w:hint="eastAsia"/>
          <w:kern w:val="1"/>
        </w:rPr>
        <w:t>23.</w:t>
      </w:r>
      <w:r w:rsidR="000C7CC4">
        <w:rPr>
          <w:rFonts w:hint="eastAsia"/>
        </w:rPr>
        <w:t>好友列表</w:t>
      </w:r>
      <w:bookmarkEnd w:id="113"/>
    </w:p>
    <w:p w14:paraId="217CA75D" w14:textId="0F20B810" w:rsidR="00EA6ECD" w:rsidRDefault="00EA6ECD" w:rsidP="00EA6ECD">
      <w:pPr>
        <w:autoSpaceDE w:val="0"/>
        <w:autoSpaceDN w:val="0"/>
        <w:adjustRightInd w:val="0"/>
        <w:rPr>
          <w:rFonts w:ascii="宋体" w:cs="宋体"/>
        </w:rPr>
      </w:pPr>
      <w:r>
        <w:rPr>
          <w:rFonts w:ascii="Consolas" w:eastAsia="宋体" w:hAnsi="Consolas" w:cs="Consolas" w:hint="eastAsia"/>
        </w:rPr>
        <w:t>备注：</w:t>
      </w:r>
      <w:r>
        <w:rPr>
          <w:rFonts w:ascii="宋体" w:cs="宋体" w:hint="eastAsia"/>
        </w:rPr>
        <w:t>无</w:t>
      </w:r>
    </w:p>
    <w:p w14:paraId="462D53F5" w14:textId="77777777" w:rsidR="00EA6ECD" w:rsidRDefault="00EA6ECD" w:rsidP="00EA6ECD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EA6ECD" w14:paraId="4DAC79EC" w14:textId="77777777" w:rsidTr="00EA6ECD">
        <w:tc>
          <w:tcPr>
            <w:tcW w:w="2527" w:type="dxa"/>
          </w:tcPr>
          <w:p w14:paraId="53FAA82F" w14:textId="77777777" w:rsidR="00EA6ECD" w:rsidRDefault="00EA6ECD" w:rsidP="00EA6ECD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5212E62B" w14:textId="77777777" w:rsidR="00EA6ECD" w:rsidRDefault="00EA6ECD" w:rsidP="00EA6ECD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3A14EA52" w14:textId="77777777" w:rsidR="00EA6ECD" w:rsidRDefault="00EA6ECD" w:rsidP="00EA6ECD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4F6E1871" w14:textId="77777777" w:rsidR="00EA6ECD" w:rsidRDefault="00EA6ECD" w:rsidP="00EA6ECD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EA6ECD" w14:paraId="268869C9" w14:textId="77777777" w:rsidTr="00EA6ECD">
        <w:tc>
          <w:tcPr>
            <w:tcW w:w="8522" w:type="dxa"/>
            <w:gridSpan w:val="4"/>
          </w:tcPr>
          <w:p w14:paraId="78170785" w14:textId="1666E8B0" w:rsidR="00EA6ECD" w:rsidRDefault="00EA6ECD" w:rsidP="00EA6ECD">
            <w:pPr>
              <w:jc w:val="left"/>
            </w:pPr>
            <w:r>
              <w:rPr>
                <w:rFonts w:ascii="Calibri" w:eastAsia="宋体" w:hAnsi="Calibri" w:cs="Calibri" w:hint="eastAsia"/>
                <w:sz w:val="21"/>
                <w:szCs w:val="21"/>
              </w:rPr>
              <w:t>好友</w:t>
            </w:r>
            <w:r w:rsidR="005A7247">
              <w:rPr>
                <w:rFonts w:ascii="Calibri" w:eastAsia="宋体" w:hAnsi="Calibri" w:cs="Calibri" w:hint="eastAsia"/>
                <w:sz w:val="21"/>
                <w:szCs w:val="21"/>
              </w:rPr>
              <w:t>列表</w:t>
            </w:r>
            <w:r>
              <w:rPr>
                <w:rFonts w:hint="eastAsia"/>
              </w:rPr>
              <w:t>（返回对象集合，包括多个好友成员对象）好友成员对象</w:t>
            </w:r>
            <w:r>
              <w:t>数据格式如下</w:t>
            </w:r>
          </w:p>
        </w:tc>
      </w:tr>
      <w:tr w:rsidR="00EA6ECD" w14:paraId="77497EAE" w14:textId="77777777" w:rsidTr="00EA6ECD">
        <w:tc>
          <w:tcPr>
            <w:tcW w:w="2527" w:type="dxa"/>
          </w:tcPr>
          <w:p w14:paraId="6CA92FF4" w14:textId="7FFE7004" w:rsidR="00EA6ECD" w:rsidRDefault="00EA6ECD" w:rsidP="00EA6ECD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userName</w:t>
            </w:r>
            <w:proofErr w:type="gramEnd"/>
          </w:p>
        </w:tc>
        <w:tc>
          <w:tcPr>
            <w:tcW w:w="655" w:type="dxa"/>
          </w:tcPr>
          <w:p w14:paraId="31A18293" w14:textId="7D82F42D" w:rsidR="00EA6ECD" w:rsidRDefault="00EA6ECD" w:rsidP="00EA6ECD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1C1B20A4" w14:textId="4B025AA6" w:rsidR="00EA6ECD" w:rsidRDefault="00EA6ECD" w:rsidP="00EA6EC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57BFE1E2" w14:textId="24245C3B" w:rsidR="00EA6ECD" w:rsidRDefault="00EA6ECD" w:rsidP="00EA6ECD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EA6ECD" w14:paraId="7A688874" w14:textId="77777777" w:rsidTr="00EA6ECD">
        <w:tc>
          <w:tcPr>
            <w:tcW w:w="2527" w:type="dxa"/>
          </w:tcPr>
          <w:p w14:paraId="23FD4DCE" w14:textId="4D944292" w:rsidR="00EA6ECD" w:rsidRDefault="00EA6ECD" w:rsidP="00EA6ECD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userPhone</w:t>
            </w:r>
            <w:proofErr w:type="gramEnd"/>
          </w:p>
        </w:tc>
        <w:tc>
          <w:tcPr>
            <w:tcW w:w="655" w:type="dxa"/>
          </w:tcPr>
          <w:p w14:paraId="479E98B9" w14:textId="05D3C252" w:rsidR="00EA6ECD" w:rsidRDefault="00EA6ECD" w:rsidP="00EA6ECD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2A55D696" w14:textId="5A3A4744" w:rsidR="00EA6ECD" w:rsidRDefault="00EA6ECD" w:rsidP="00EA6EC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3A16091E" w14:textId="20D7AED5" w:rsidR="00EA6ECD" w:rsidRDefault="00EA6ECD" w:rsidP="00EA6ECD">
            <w:pPr>
              <w:jc w:val="left"/>
            </w:pPr>
            <w:r>
              <w:rPr>
                <w:rFonts w:hint="eastAsia"/>
              </w:rPr>
              <w:t>用户手机号</w:t>
            </w:r>
          </w:p>
        </w:tc>
      </w:tr>
    </w:tbl>
    <w:p w14:paraId="5A4F1038" w14:textId="77777777" w:rsidR="00EA6ECD" w:rsidRDefault="00EA6ECD" w:rsidP="00EA6ECD">
      <w:pPr>
        <w:jc w:val="left"/>
      </w:pPr>
    </w:p>
    <w:p w14:paraId="262E2A22" w14:textId="77777777" w:rsidR="00EA6ECD" w:rsidRDefault="00EA6ECD" w:rsidP="00EA6ECD">
      <w:pPr>
        <w:jc w:val="left"/>
      </w:pPr>
      <w:r>
        <w:rPr>
          <w:rFonts w:hint="eastAsia"/>
        </w:rPr>
        <w:t>返回示例：</w:t>
      </w:r>
    </w:p>
    <w:p w14:paraId="50B0FC2E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>{</w:t>
      </w:r>
    </w:p>
    <w:p w14:paraId="30C750B2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C0236C">
        <w:rPr>
          <w:rFonts w:eastAsia="宋体"/>
          <w:kern w:val="1"/>
          <w:sz w:val="21"/>
          <w:szCs w:val="21"/>
        </w:rPr>
        <w:t>ret</w:t>
      </w:r>
      <w:proofErr w:type="gramEnd"/>
      <w:r w:rsidRPr="00C0236C">
        <w:rPr>
          <w:rFonts w:eastAsia="宋体"/>
          <w:kern w:val="1"/>
          <w:sz w:val="21"/>
          <w:szCs w:val="21"/>
        </w:rPr>
        <w:t>": 0,</w:t>
      </w:r>
    </w:p>
    <w:p w14:paraId="696F8A4A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 xml:space="preserve">    "msg": "</w:t>
      </w:r>
      <w:r w:rsidRPr="00C0236C">
        <w:rPr>
          <w:rFonts w:eastAsia="宋体" w:hint="eastAsia"/>
          <w:kern w:val="1"/>
          <w:sz w:val="21"/>
          <w:szCs w:val="21"/>
        </w:rPr>
        <w:t>成功</w:t>
      </w:r>
      <w:r w:rsidRPr="00C0236C">
        <w:rPr>
          <w:rFonts w:eastAsia="宋体" w:hint="eastAsia"/>
          <w:kern w:val="1"/>
          <w:sz w:val="21"/>
          <w:szCs w:val="21"/>
        </w:rPr>
        <w:t>",</w:t>
      </w:r>
    </w:p>
    <w:p w14:paraId="7719199D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" </w:t>
      </w:r>
      <w:proofErr w:type="gramStart"/>
      <w:r w:rsidRPr="00C0236C">
        <w:rPr>
          <w:rFonts w:eastAsia="宋体"/>
          <w:kern w:val="1"/>
          <w:sz w:val="21"/>
          <w:szCs w:val="21"/>
        </w:rPr>
        <w:t>friendlist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[</w:t>
      </w:r>
    </w:p>
    <w:p w14:paraId="18F888FC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{</w:t>
      </w:r>
    </w:p>
    <w:p w14:paraId="11ABE339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 xml:space="preserve">            " friendName ": "</w:t>
      </w:r>
      <w:r w:rsidRPr="00C0236C">
        <w:rPr>
          <w:rFonts w:eastAsia="宋体" w:hint="eastAsia"/>
          <w:kern w:val="1"/>
          <w:sz w:val="21"/>
          <w:szCs w:val="21"/>
        </w:rPr>
        <w:t>张三</w:t>
      </w:r>
      <w:r w:rsidRPr="00C0236C">
        <w:rPr>
          <w:rFonts w:eastAsia="宋体" w:hint="eastAsia"/>
          <w:kern w:val="1"/>
          <w:sz w:val="21"/>
          <w:szCs w:val="21"/>
        </w:rPr>
        <w:t>",</w:t>
      </w:r>
    </w:p>
    <w:p w14:paraId="0A38B39D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kern w:val="1"/>
          <w:sz w:val="21"/>
          <w:szCs w:val="21"/>
        </w:rPr>
        <w:t>friendPhone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13813813888,</w:t>
      </w:r>
    </w:p>
    <w:p w14:paraId="3C4F4076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kern w:val="1"/>
          <w:sz w:val="21"/>
          <w:szCs w:val="21"/>
        </w:rPr>
        <w:t>isRegister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1,</w:t>
      </w:r>
    </w:p>
    <w:p w14:paraId="4768D212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kern w:val="1"/>
          <w:sz w:val="21"/>
          <w:szCs w:val="21"/>
        </w:rPr>
        <w:t>friendId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100001</w:t>
      </w:r>
    </w:p>
    <w:p w14:paraId="1B4FE943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},</w:t>
      </w:r>
    </w:p>
    <w:p w14:paraId="63B47851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{</w:t>
      </w:r>
    </w:p>
    <w:p w14:paraId="1D78B87C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 w:hint="eastAsia"/>
          <w:kern w:val="1"/>
          <w:sz w:val="21"/>
          <w:szCs w:val="21"/>
        </w:rPr>
        <w:t xml:space="preserve">            " friendName ": "</w:t>
      </w:r>
      <w:r w:rsidRPr="00C0236C">
        <w:rPr>
          <w:rFonts w:eastAsia="宋体" w:hint="eastAsia"/>
          <w:kern w:val="1"/>
          <w:sz w:val="21"/>
          <w:szCs w:val="21"/>
        </w:rPr>
        <w:t>李四</w:t>
      </w:r>
      <w:r w:rsidRPr="00C0236C">
        <w:rPr>
          <w:rFonts w:eastAsia="宋体" w:hint="eastAsia"/>
          <w:kern w:val="1"/>
          <w:sz w:val="21"/>
          <w:szCs w:val="21"/>
        </w:rPr>
        <w:t>",</w:t>
      </w:r>
    </w:p>
    <w:p w14:paraId="3B4A2698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kern w:val="1"/>
          <w:sz w:val="21"/>
          <w:szCs w:val="21"/>
        </w:rPr>
        <w:t>f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riendPhone ": 13813813888,</w:t>
      </w:r>
    </w:p>
    <w:p w14:paraId="26B75BE1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kern w:val="1"/>
          <w:sz w:val="21"/>
          <w:szCs w:val="21"/>
        </w:rPr>
        <w:t>isRegister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2,</w:t>
      </w:r>
    </w:p>
    <w:p w14:paraId="634C853A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kern w:val="1"/>
          <w:sz w:val="21"/>
          <w:szCs w:val="21"/>
        </w:rPr>
        <w:t>friendId</w:t>
      </w:r>
      <w:proofErr w:type="gramEnd"/>
      <w:r w:rsidRPr="00C0236C">
        <w:rPr>
          <w:rFonts w:eastAsia="宋体"/>
          <w:kern w:val="1"/>
          <w:sz w:val="21"/>
          <w:szCs w:val="21"/>
        </w:rPr>
        <w:t xml:space="preserve"> ": 100002</w:t>
      </w:r>
    </w:p>
    <w:p w14:paraId="099FEEA5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    }</w:t>
      </w:r>
    </w:p>
    <w:p w14:paraId="5792EAFC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 xml:space="preserve">    ]</w:t>
      </w:r>
    </w:p>
    <w:p w14:paraId="2388BE8F" w14:textId="3A4DA47B" w:rsidR="00EA6ECD" w:rsidRDefault="00C0236C" w:rsidP="00C0236C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C0236C">
        <w:rPr>
          <w:rFonts w:eastAsia="宋体"/>
          <w:kern w:val="1"/>
          <w:sz w:val="21"/>
          <w:szCs w:val="21"/>
        </w:rPr>
        <w:t>}</w:t>
      </w:r>
    </w:p>
    <w:p w14:paraId="50033835" w14:textId="77777777" w:rsidR="00EA6ECD" w:rsidRDefault="00EA6ECD" w:rsidP="00EA6ECD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2690354D" w14:textId="77777777" w:rsidR="00EA6ECD" w:rsidRDefault="00EA6ECD" w:rsidP="00EA6ECD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EA6ECD" w14:paraId="15F3947E" w14:textId="77777777" w:rsidTr="00EA6ECD">
        <w:tc>
          <w:tcPr>
            <w:tcW w:w="1668" w:type="dxa"/>
          </w:tcPr>
          <w:p w14:paraId="0559A1F8" w14:textId="77777777" w:rsidR="00EA6ECD" w:rsidRDefault="00EA6ECD" w:rsidP="00EA6ECD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5AA75626" w14:textId="77777777" w:rsidR="00EA6ECD" w:rsidRDefault="00EA6ECD" w:rsidP="00EA6ECD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60A0CC57" w14:textId="77777777" w:rsidR="00EA6ECD" w:rsidRDefault="00EA6ECD" w:rsidP="00EA6ECD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13CC0BF6" w14:textId="77777777" w:rsidR="00EA6ECD" w:rsidRDefault="00EA6ECD" w:rsidP="00EA6ECD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EA6ECD" w14:paraId="330EF42C" w14:textId="77777777" w:rsidTr="00EA6ECD">
        <w:tc>
          <w:tcPr>
            <w:tcW w:w="1668" w:type="dxa"/>
          </w:tcPr>
          <w:p w14:paraId="3C945B1F" w14:textId="77777777" w:rsidR="00EA6ECD" w:rsidRDefault="00EA6ECD" w:rsidP="00EA6ECD">
            <w:pPr>
              <w:jc w:val="left"/>
            </w:pPr>
            <w:proofErr w:type="gramStart"/>
            <w:ins w:id="114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22789AB1" w14:textId="77777777" w:rsidR="00EA6ECD" w:rsidRDefault="00EA6ECD" w:rsidP="00EA6ECD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07D33765" w14:textId="77777777" w:rsidR="00EA6ECD" w:rsidRDefault="00EA6ECD" w:rsidP="00EA6ECD">
            <w:pPr>
              <w:jc w:val="left"/>
            </w:pPr>
            <w:proofErr w:type="gramStart"/>
            <w:ins w:id="115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4D00CEEB" w14:textId="77777777" w:rsidR="00EA6ECD" w:rsidRDefault="00EA6ECD" w:rsidP="00EA6ECD">
            <w:pPr>
              <w:jc w:val="left"/>
            </w:pPr>
            <w:r>
              <w:rPr>
                <w:rFonts w:hint="eastAsia"/>
              </w:rPr>
              <w:t>结果（</w:t>
            </w:r>
            <w:ins w:id="116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EA6ECD" w14:paraId="5DC2F7D0" w14:textId="77777777" w:rsidTr="00EA6ECD">
        <w:tc>
          <w:tcPr>
            <w:tcW w:w="1668" w:type="dxa"/>
          </w:tcPr>
          <w:p w14:paraId="5FBA1DEA" w14:textId="77777777" w:rsidR="00EA6ECD" w:rsidRDefault="00EA6ECD" w:rsidP="00EA6ECD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021A835C" w14:textId="77777777" w:rsidR="00EA6ECD" w:rsidRDefault="00EA6ECD" w:rsidP="00EA6ECD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4E2E22BC" w14:textId="77777777" w:rsidR="00EA6ECD" w:rsidRDefault="00EA6ECD" w:rsidP="00EA6EC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5AF7569F" w14:textId="77777777" w:rsidR="00EA6ECD" w:rsidRDefault="00EA6ECD" w:rsidP="00EA6ECD">
            <w:pPr>
              <w:jc w:val="left"/>
            </w:pPr>
            <w:r>
              <w:rPr>
                <w:rFonts w:hint="eastAsia"/>
              </w:rPr>
              <w:t>相关描述，用户登录失败后的提示</w:t>
            </w:r>
          </w:p>
        </w:tc>
      </w:tr>
      <w:tr w:rsidR="00EA6ECD" w14:paraId="5C8BA6F7" w14:textId="77777777" w:rsidTr="00EA6ECD">
        <w:tc>
          <w:tcPr>
            <w:tcW w:w="8522" w:type="dxa"/>
            <w:gridSpan w:val="4"/>
          </w:tcPr>
          <w:p w14:paraId="1BA9CF8A" w14:textId="60AB3852" w:rsidR="00EA6ECD" w:rsidRDefault="00BC7734" w:rsidP="00EA6ECD">
            <w:pPr>
              <w:jc w:val="left"/>
            </w:pPr>
            <w:r>
              <w:rPr>
                <w:rFonts w:ascii="Calibri" w:eastAsia="宋体" w:hAnsi="Calibri" w:cs="Calibri" w:hint="eastAsia"/>
                <w:sz w:val="21"/>
                <w:szCs w:val="21"/>
              </w:rPr>
              <w:t>friendlist</w:t>
            </w:r>
            <w:r>
              <w:rPr>
                <w:rFonts w:hint="eastAsia"/>
              </w:rPr>
              <w:t>（返回对象集合，包括多个通讯录对象）通讯录</w:t>
            </w:r>
            <w:r w:rsidR="00EA6ECD">
              <w:rPr>
                <w:rFonts w:hint="eastAsia"/>
              </w:rPr>
              <w:t>对象</w:t>
            </w:r>
            <w:ins w:id="117" w:author="Shawn Wang" w:date="2014-05-07T13:56:00Z">
              <w:r w:rsidR="00EA6ECD">
                <w:t>数据格式如下</w:t>
              </w:r>
            </w:ins>
          </w:p>
        </w:tc>
      </w:tr>
      <w:tr w:rsidR="00EA6ECD" w14:paraId="502A0C4A" w14:textId="77777777" w:rsidTr="00EA6ECD">
        <w:tc>
          <w:tcPr>
            <w:tcW w:w="1668" w:type="dxa"/>
          </w:tcPr>
          <w:p w14:paraId="749136A8" w14:textId="2DFC6DFC" w:rsidR="00EA6ECD" w:rsidRDefault="006D6DD7" w:rsidP="00EA6ECD">
            <w:pPr>
              <w:jc w:val="left"/>
            </w:pPr>
            <w:proofErr w:type="gramStart"/>
            <w:r>
              <w:rPr>
                <w:rFonts w:ascii="Calibri" w:eastAsia="宋体" w:hAnsi="Calibri" w:cs="Calibri"/>
                <w:sz w:val="21"/>
                <w:szCs w:val="21"/>
              </w:rPr>
              <w:t>friendName</w:t>
            </w:r>
            <w:proofErr w:type="gramEnd"/>
          </w:p>
        </w:tc>
        <w:tc>
          <w:tcPr>
            <w:tcW w:w="708" w:type="dxa"/>
          </w:tcPr>
          <w:p w14:paraId="01EABE93" w14:textId="77777777" w:rsidR="00EA6ECD" w:rsidRDefault="00EA6ECD" w:rsidP="00EA6ECD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259DC47A" w14:textId="77777777" w:rsidR="00EA6ECD" w:rsidRDefault="00EA6ECD" w:rsidP="00EA6EC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30874335" w14:textId="77777777" w:rsidR="00EA6ECD" w:rsidRDefault="00EA6ECD" w:rsidP="00EA6ECD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6D6DD7" w14:paraId="47364FDB" w14:textId="77777777" w:rsidTr="00EA6ECD">
        <w:tc>
          <w:tcPr>
            <w:tcW w:w="1668" w:type="dxa"/>
          </w:tcPr>
          <w:p w14:paraId="72230524" w14:textId="5C93B28A" w:rsidR="006D6DD7" w:rsidRDefault="006D6DD7" w:rsidP="00EA6ECD">
            <w:pPr>
              <w:jc w:val="left"/>
              <w:rPr>
                <w:rFonts w:ascii="Calibri" w:eastAsia="宋体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 w:val="21"/>
                <w:szCs w:val="21"/>
              </w:rPr>
              <w:t>f</w:t>
            </w:r>
            <w:r>
              <w:rPr>
                <w:rFonts w:ascii="Calibri" w:eastAsia="宋体" w:hAnsi="Calibri" w:cs="Calibri"/>
                <w:sz w:val="21"/>
                <w:szCs w:val="21"/>
              </w:rPr>
              <w:t>riendPhone</w:t>
            </w:r>
            <w:proofErr w:type="gramEnd"/>
          </w:p>
        </w:tc>
        <w:tc>
          <w:tcPr>
            <w:tcW w:w="708" w:type="dxa"/>
          </w:tcPr>
          <w:p w14:paraId="44893229" w14:textId="4958412A" w:rsidR="006D6DD7" w:rsidRDefault="006D6DD7" w:rsidP="00EA6ECD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5E5620F1" w14:textId="59C8C6F7" w:rsidR="006D6DD7" w:rsidRDefault="006D6DD7" w:rsidP="00EA6EC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293A936C" w14:textId="47C8B875" w:rsidR="006D6DD7" w:rsidRDefault="006D6DD7" w:rsidP="00EA6ECD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6D6DD7" w14:paraId="5A08CB1A" w14:textId="77777777" w:rsidTr="00EA6ECD">
        <w:tc>
          <w:tcPr>
            <w:tcW w:w="1668" w:type="dxa"/>
          </w:tcPr>
          <w:p w14:paraId="78264A05" w14:textId="77777777" w:rsidR="006D6DD7" w:rsidRDefault="006D6DD7" w:rsidP="00EA6ECD">
            <w:pPr>
              <w:jc w:val="left"/>
            </w:pPr>
            <w:proofErr w:type="gramStart"/>
            <w:r>
              <w:rPr>
                <w:rFonts w:ascii="Calibri" w:eastAsia="宋体" w:hAnsi="Calibri" w:cs="Calibri"/>
                <w:sz w:val="21"/>
                <w:szCs w:val="21"/>
              </w:rPr>
              <w:t>userId</w:t>
            </w:r>
            <w:proofErr w:type="gramEnd"/>
          </w:p>
        </w:tc>
        <w:tc>
          <w:tcPr>
            <w:tcW w:w="708" w:type="dxa"/>
          </w:tcPr>
          <w:p w14:paraId="6FF2AB88" w14:textId="77777777" w:rsidR="006D6DD7" w:rsidRDefault="006D6DD7" w:rsidP="00EA6ECD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4BAB7B37" w14:textId="77777777" w:rsidR="006D6DD7" w:rsidRDefault="006D6DD7" w:rsidP="00EA6ECD">
            <w:pPr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5012" w:type="dxa"/>
          </w:tcPr>
          <w:p w14:paraId="0CA2BBBC" w14:textId="77777777" w:rsidR="006D6DD7" w:rsidRDefault="006D6DD7" w:rsidP="00EA6ECD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D6DD7" w14:paraId="245DFBE5" w14:textId="77777777" w:rsidTr="00EA6ECD">
        <w:tc>
          <w:tcPr>
            <w:tcW w:w="1668" w:type="dxa"/>
          </w:tcPr>
          <w:p w14:paraId="1E6479F1" w14:textId="521A3B90" w:rsidR="006D6DD7" w:rsidRDefault="006D6DD7" w:rsidP="00EA6ECD">
            <w:pPr>
              <w:jc w:val="left"/>
              <w:rPr>
                <w:rFonts w:ascii="Calibri" w:eastAsia="宋体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eastAsia="宋体" w:hAnsi="Calibri" w:cs="Calibri"/>
                <w:sz w:val="21"/>
                <w:szCs w:val="21"/>
              </w:rPr>
              <w:t>isRegister</w:t>
            </w:r>
            <w:proofErr w:type="gramEnd"/>
          </w:p>
        </w:tc>
        <w:tc>
          <w:tcPr>
            <w:tcW w:w="708" w:type="dxa"/>
          </w:tcPr>
          <w:p w14:paraId="0FA6CFB2" w14:textId="77777777" w:rsidR="006D6DD7" w:rsidRDefault="006D6DD7" w:rsidP="00EA6ECD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0D7A9B89" w14:textId="77777777" w:rsidR="006D6DD7" w:rsidRDefault="006D6DD7" w:rsidP="00EA6EC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33AD8F44" w14:textId="1FEBC0C6" w:rsidR="006D6DD7" w:rsidRDefault="006D6DD7" w:rsidP="006D6DD7">
            <w:pPr>
              <w:jc w:val="left"/>
            </w:pPr>
            <w:r>
              <w:rPr>
                <w:rFonts w:hint="eastAsia"/>
              </w:rPr>
              <w:t>是否已经注册（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没有、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有）</w:t>
            </w:r>
          </w:p>
        </w:tc>
      </w:tr>
    </w:tbl>
    <w:p w14:paraId="44955203" w14:textId="77777777" w:rsidR="00EA6ECD" w:rsidRDefault="00EA6ECD" w:rsidP="00EA6ECD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2F78246B" w14:textId="77777777" w:rsidR="00EA6ECD" w:rsidRDefault="00EA6ECD" w:rsidP="00EA6ECD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0FCB0816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7B01FEFE" w14:textId="4F6B81DB" w:rsidR="000C7CC4" w:rsidRDefault="00DE2624" w:rsidP="005B1DDD">
      <w:pPr>
        <w:pStyle w:val="3"/>
      </w:pPr>
      <w:bookmarkStart w:id="118" w:name="_Toc273552432"/>
      <w:r>
        <w:rPr>
          <w:rFonts w:ascii="Calibri" w:cs="Calibri" w:hint="eastAsia"/>
          <w:kern w:val="1"/>
        </w:rPr>
        <w:t>24.</w:t>
      </w:r>
      <w:r w:rsidR="000C7CC4">
        <w:rPr>
          <w:rFonts w:hint="eastAsia"/>
        </w:rPr>
        <w:t>邀请好友（非注册用户）</w:t>
      </w:r>
      <w:r w:rsidR="000C7CC4">
        <w:rPr>
          <w:rFonts w:ascii="Calibri" w:cs="Calibri"/>
        </w:rPr>
        <w:t>(</w:t>
      </w:r>
      <w:r w:rsidR="000C7CC4">
        <w:rPr>
          <w:rFonts w:hint="eastAsia"/>
        </w:rPr>
        <w:t>通过短信方式通知</w:t>
      </w:r>
      <w:r w:rsidR="000C7CC4">
        <w:rPr>
          <w:rFonts w:ascii="Calibri" w:cs="Calibri"/>
        </w:rPr>
        <w:t>)</w:t>
      </w:r>
      <w:bookmarkEnd w:id="118"/>
    </w:p>
    <w:p w14:paraId="2390B201" w14:textId="77777777" w:rsidR="00DE2624" w:rsidRDefault="00DE2624" w:rsidP="00DE2624">
      <w:pPr>
        <w:autoSpaceDE w:val="0"/>
        <w:autoSpaceDN w:val="0"/>
        <w:adjustRightInd w:val="0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备注：</w:t>
      </w:r>
      <w:r>
        <w:rPr>
          <w:rFonts w:ascii="宋体" w:eastAsia="宋体" w:hAnsi="Calibri" w:cs="宋体" w:hint="eastAsia"/>
          <w:sz w:val="21"/>
          <w:szCs w:val="21"/>
        </w:rPr>
        <w:t>无</w:t>
      </w:r>
    </w:p>
    <w:p w14:paraId="0109A377" w14:textId="77777777" w:rsidR="00DE2624" w:rsidRDefault="00DE2624" w:rsidP="00DE2624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DE2624" w14:paraId="43C67AFD" w14:textId="77777777" w:rsidTr="00AE7251">
        <w:tc>
          <w:tcPr>
            <w:tcW w:w="2527" w:type="dxa"/>
          </w:tcPr>
          <w:p w14:paraId="69D0AA33" w14:textId="77777777" w:rsidR="00DE2624" w:rsidRDefault="00DE2624" w:rsidP="00AE725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051E598C" w14:textId="77777777" w:rsidR="00DE2624" w:rsidRDefault="00DE2624" w:rsidP="00AE725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785E07D4" w14:textId="77777777" w:rsidR="00DE2624" w:rsidRDefault="00DE2624" w:rsidP="00AE725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4A5F4427" w14:textId="77777777" w:rsidR="00DE2624" w:rsidRDefault="00DE2624" w:rsidP="00AE7251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E2624" w14:paraId="56270ABC" w14:textId="77777777" w:rsidTr="00AE7251">
        <w:tc>
          <w:tcPr>
            <w:tcW w:w="2527" w:type="dxa"/>
          </w:tcPr>
          <w:p w14:paraId="30690830" w14:textId="6591A4AB" w:rsidR="00DE2624" w:rsidRDefault="00DE2624" w:rsidP="00AE7251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userName</w:t>
            </w:r>
            <w:proofErr w:type="gramEnd"/>
          </w:p>
        </w:tc>
        <w:tc>
          <w:tcPr>
            <w:tcW w:w="655" w:type="dxa"/>
          </w:tcPr>
          <w:p w14:paraId="486BEFD4" w14:textId="77777777" w:rsidR="00DE2624" w:rsidRDefault="00DE2624" w:rsidP="00AE7251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6FDC8269" w14:textId="439D2F7F" w:rsidR="00DE2624" w:rsidRDefault="00DE2624" w:rsidP="00AE725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7983F3A5" w14:textId="6E68D764" w:rsidR="00DE2624" w:rsidRDefault="00DE2624" w:rsidP="00AE7251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DE2624" w14:paraId="2A3A5B86" w14:textId="77777777" w:rsidTr="00AE7251">
        <w:tc>
          <w:tcPr>
            <w:tcW w:w="2527" w:type="dxa"/>
          </w:tcPr>
          <w:p w14:paraId="32D3A9A3" w14:textId="28587254" w:rsidR="00DE2624" w:rsidRDefault="00DE2624" w:rsidP="00AE7251">
            <w:pPr>
              <w:jc w:val="left"/>
              <w:rPr>
                <w:rFonts w:ascii="Consolas" w:eastAsia="宋体" w:hAnsi="Consolas" w:cs="Consolas"/>
              </w:rPr>
            </w:pPr>
            <w:proofErr w:type="gramStart"/>
            <w:r>
              <w:rPr>
                <w:rFonts w:ascii="Consolas" w:eastAsia="宋体" w:hAnsi="Consolas" w:cs="Consolas"/>
              </w:rPr>
              <w:t>userPhone</w:t>
            </w:r>
            <w:proofErr w:type="gramEnd"/>
          </w:p>
        </w:tc>
        <w:tc>
          <w:tcPr>
            <w:tcW w:w="655" w:type="dxa"/>
          </w:tcPr>
          <w:p w14:paraId="7D1F95CC" w14:textId="77777777" w:rsidR="00DE2624" w:rsidRDefault="00DE2624" w:rsidP="00AE7251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3FC2AD2B" w14:textId="77777777" w:rsidR="00DE2624" w:rsidRDefault="00DE2624" w:rsidP="00AE725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2A7A206A" w14:textId="6AE5E62B" w:rsidR="00DE2624" w:rsidRDefault="00DE2624" w:rsidP="00AE7251">
            <w:pPr>
              <w:jc w:val="left"/>
            </w:pPr>
            <w:r>
              <w:rPr>
                <w:rFonts w:hint="eastAsia"/>
              </w:rPr>
              <w:t>用户手机</w:t>
            </w:r>
          </w:p>
        </w:tc>
      </w:tr>
    </w:tbl>
    <w:p w14:paraId="1BD5F56E" w14:textId="77777777" w:rsidR="00DE2624" w:rsidRDefault="00DE2624" w:rsidP="00DE2624">
      <w:pPr>
        <w:jc w:val="left"/>
      </w:pPr>
    </w:p>
    <w:p w14:paraId="7A3536F4" w14:textId="77777777" w:rsidR="00DE2624" w:rsidRDefault="00DE2624" w:rsidP="00DE2624">
      <w:pPr>
        <w:jc w:val="left"/>
      </w:pPr>
      <w:r>
        <w:rPr>
          <w:rFonts w:hint="eastAsia"/>
        </w:rPr>
        <w:t>返回示例：</w:t>
      </w:r>
    </w:p>
    <w:p w14:paraId="5A71F7C5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{</w:t>
      </w:r>
    </w:p>
    <w:p w14:paraId="613B2010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BE75AF">
        <w:rPr>
          <w:rFonts w:eastAsia="宋体"/>
          <w:kern w:val="1"/>
          <w:sz w:val="21"/>
          <w:szCs w:val="21"/>
        </w:rPr>
        <w:t>ret</w:t>
      </w:r>
      <w:proofErr w:type="gramEnd"/>
      <w:r w:rsidRPr="00BE75AF">
        <w:rPr>
          <w:rFonts w:eastAsia="宋体"/>
          <w:kern w:val="1"/>
          <w:sz w:val="21"/>
          <w:szCs w:val="21"/>
        </w:rPr>
        <w:t>": 0,</w:t>
      </w:r>
    </w:p>
    <w:p w14:paraId="3449DFBA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 w:hint="eastAsia"/>
          <w:kern w:val="1"/>
          <w:sz w:val="21"/>
          <w:szCs w:val="21"/>
        </w:rPr>
        <w:t xml:space="preserve">    "msg": "</w:t>
      </w:r>
      <w:r w:rsidRPr="00BE75AF">
        <w:rPr>
          <w:rFonts w:eastAsia="宋体" w:hint="eastAsia"/>
          <w:kern w:val="1"/>
          <w:sz w:val="21"/>
          <w:szCs w:val="21"/>
        </w:rPr>
        <w:t>成功</w:t>
      </w:r>
      <w:r w:rsidRPr="00BE75AF">
        <w:rPr>
          <w:rFonts w:eastAsia="宋体" w:hint="eastAsia"/>
          <w:kern w:val="1"/>
          <w:sz w:val="21"/>
          <w:szCs w:val="21"/>
        </w:rPr>
        <w:t>"</w:t>
      </w:r>
    </w:p>
    <w:p w14:paraId="412D8521" w14:textId="1118BB37" w:rsidR="00DE2624" w:rsidRDefault="00BE75AF" w:rsidP="00BE75AF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}</w:t>
      </w:r>
    </w:p>
    <w:p w14:paraId="0A5919C2" w14:textId="77777777" w:rsidR="00DE2624" w:rsidRDefault="00DE2624" w:rsidP="00DE2624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DE2624" w14:paraId="36BE9E1B" w14:textId="77777777" w:rsidTr="00AE7251">
        <w:tc>
          <w:tcPr>
            <w:tcW w:w="1668" w:type="dxa"/>
          </w:tcPr>
          <w:p w14:paraId="173DE7FE" w14:textId="77777777" w:rsidR="00DE2624" w:rsidRDefault="00DE2624" w:rsidP="00AE725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3CF9BDCF" w14:textId="77777777" w:rsidR="00DE2624" w:rsidRDefault="00DE2624" w:rsidP="00AE7251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53F3936D" w14:textId="77777777" w:rsidR="00DE2624" w:rsidRDefault="00DE2624" w:rsidP="00AE725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426BA5A6" w14:textId="77777777" w:rsidR="00DE2624" w:rsidRDefault="00DE2624" w:rsidP="00AE7251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E2624" w14:paraId="1434189E" w14:textId="77777777" w:rsidTr="00AE7251">
        <w:tc>
          <w:tcPr>
            <w:tcW w:w="1668" w:type="dxa"/>
          </w:tcPr>
          <w:p w14:paraId="49C4529E" w14:textId="77777777" w:rsidR="00DE2624" w:rsidRDefault="00DE2624" w:rsidP="00AE7251">
            <w:pPr>
              <w:jc w:val="left"/>
            </w:pPr>
            <w:proofErr w:type="gramStart"/>
            <w:ins w:id="119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0BA244F4" w14:textId="77777777" w:rsidR="00DE2624" w:rsidRDefault="00DE2624" w:rsidP="00AE7251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6B3BF80A" w14:textId="77777777" w:rsidR="00DE2624" w:rsidRDefault="00DE2624" w:rsidP="00AE7251">
            <w:pPr>
              <w:jc w:val="left"/>
            </w:pPr>
            <w:proofErr w:type="gramStart"/>
            <w:ins w:id="120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76A788B2" w14:textId="77777777" w:rsidR="00DE2624" w:rsidRDefault="00DE2624" w:rsidP="00AE7251">
            <w:pPr>
              <w:jc w:val="left"/>
            </w:pPr>
            <w:r>
              <w:rPr>
                <w:rFonts w:hint="eastAsia"/>
              </w:rPr>
              <w:t>结果（</w:t>
            </w:r>
            <w:ins w:id="121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DE2624" w14:paraId="08643739" w14:textId="77777777" w:rsidTr="00AE7251">
        <w:tc>
          <w:tcPr>
            <w:tcW w:w="1668" w:type="dxa"/>
          </w:tcPr>
          <w:p w14:paraId="2DA113EE" w14:textId="77777777" w:rsidR="00DE2624" w:rsidRDefault="00DE2624" w:rsidP="00AE7251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17866396" w14:textId="77777777" w:rsidR="00DE2624" w:rsidRDefault="00DE2624" w:rsidP="00AE7251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19A727F8" w14:textId="77777777" w:rsidR="00DE2624" w:rsidRDefault="00DE2624" w:rsidP="00AE725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3CB50A98" w14:textId="77777777" w:rsidR="00DE2624" w:rsidRDefault="00DE2624" w:rsidP="00AE7251">
            <w:pPr>
              <w:jc w:val="left"/>
            </w:pPr>
            <w:r>
              <w:rPr>
                <w:rFonts w:hint="eastAsia"/>
              </w:rPr>
              <w:t>相关描述，失败后的提示</w:t>
            </w:r>
          </w:p>
        </w:tc>
      </w:tr>
    </w:tbl>
    <w:p w14:paraId="07A73C8F" w14:textId="77777777" w:rsidR="00DE2624" w:rsidRDefault="00DE2624" w:rsidP="00DE2624">
      <w:pPr>
        <w:autoSpaceDE w:val="0"/>
        <w:autoSpaceDN w:val="0"/>
        <w:adjustRightInd w:val="0"/>
        <w:rPr>
          <w:rFonts w:ascii="Calibri" w:eastAsia="Heiti SC Light" w:hAnsi="Calibri" w:cs="Calibri"/>
          <w:sz w:val="21"/>
          <w:szCs w:val="21"/>
        </w:rPr>
      </w:pPr>
    </w:p>
    <w:p w14:paraId="3D196FB9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13DFD378" w14:textId="01FD0EFC" w:rsidR="000C7CC4" w:rsidRDefault="005B1DDD" w:rsidP="005B1DDD">
      <w:pPr>
        <w:pStyle w:val="3"/>
      </w:pPr>
      <w:bookmarkStart w:id="122" w:name="_Toc273552433"/>
      <w:r>
        <w:rPr>
          <w:rFonts w:ascii="Calibri" w:cs="Calibri" w:hint="eastAsia"/>
          <w:kern w:val="1"/>
        </w:rPr>
        <w:t>25.</w:t>
      </w:r>
      <w:r w:rsidR="000C7CC4">
        <w:rPr>
          <w:rFonts w:hint="eastAsia"/>
        </w:rPr>
        <w:t>加好友（注册用户）</w:t>
      </w:r>
      <w:bookmarkEnd w:id="122"/>
    </w:p>
    <w:p w14:paraId="091C956C" w14:textId="4AFB50B2" w:rsidR="005B1DDD" w:rsidRDefault="005B1DDD" w:rsidP="005B1DDD">
      <w:pPr>
        <w:tabs>
          <w:tab w:val="left" w:pos="2479"/>
        </w:tabs>
        <w:autoSpaceDE w:val="0"/>
        <w:autoSpaceDN w:val="0"/>
        <w:adjustRightInd w:val="0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备注：</w:t>
      </w:r>
      <w:r>
        <w:rPr>
          <w:rFonts w:ascii="宋体" w:eastAsia="宋体" w:hAnsi="Calibri" w:cs="宋体" w:hint="eastAsia"/>
          <w:sz w:val="21"/>
          <w:szCs w:val="21"/>
        </w:rPr>
        <w:t>无</w:t>
      </w:r>
      <w:r>
        <w:rPr>
          <w:rFonts w:ascii="宋体" w:eastAsia="宋体" w:hAnsi="Calibri" w:cs="宋体"/>
          <w:sz w:val="21"/>
          <w:szCs w:val="21"/>
        </w:rPr>
        <w:tab/>
      </w:r>
    </w:p>
    <w:p w14:paraId="289CF686" w14:textId="77777777" w:rsidR="005B1DDD" w:rsidRDefault="005B1DDD" w:rsidP="005B1DDD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5B1DDD" w14:paraId="3AD80CF7" w14:textId="77777777" w:rsidTr="00AE7251">
        <w:tc>
          <w:tcPr>
            <w:tcW w:w="2527" w:type="dxa"/>
          </w:tcPr>
          <w:p w14:paraId="28AA458D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273B0804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1EAF5A78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482E7F57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B1DDD" w14:paraId="6A526167" w14:textId="77777777" w:rsidTr="00AE7251">
        <w:tc>
          <w:tcPr>
            <w:tcW w:w="2527" w:type="dxa"/>
          </w:tcPr>
          <w:p w14:paraId="0D7629D7" w14:textId="081B1930" w:rsidR="005B1DDD" w:rsidRDefault="005B1DDD" w:rsidP="00AE7251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userId</w:t>
            </w:r>
            <w:proofErr w:type="gramEnd"/>
          </w:p>
        </w:tc>
        <w:tc>
          <w:tcPr>
            <w:tcW w:w="655" w:type="dxa"/>
          </w:tcPr>
          <w:p w14:paraId="092FC2DF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0853AD79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0D32A0E0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5B1DDD" w14:paraId="1FC5CF06" w14:textId="77777777" w:rsidTr="00AE7251">
        <w:tc>
          <w:tcPr>
            <w:tcW w:w="2527" w:type="dxa"/>
          </w:tcPr>
          <w:p w14:paraId="756F96D0" w14:textId="7B2E0A4B" w:rsidR="005B1DDD" w:rsidRDefault="005B1DDD" w:rsidP="00AE7251">
            <w:pPr>
              <w:jc w:val="left"/>
              <w:rPr>
                <w:rFonts w:ascii="Consolas" w:eastAsia="宋体" w:hAnsi="Consolas" w:cs="Consolas"/>
              </w:rPr>
            </w:pPr>
            <w:proofErr w:type="gramStart"/>
            <w:r>
              <w:rPr>
                <w:rFonts w:ascii="Consolas" w:eastAsia="宋体" w:hAnsi="Consolas" w:cs="Consolas"/>
              </w:rPr>
              <w:t>applyReason</w:t>
            </w:r>
            <w:proofErr w:type="gramEnd"/>
          </w:p>
        </w:tc>
        <w:tc>
          <w:tcPr>
            <w:tcW w:w="655" w:type="dxa"/>
          </w:tcPr>
          <w:p w14:paraId="54F9A711" w14:textId="304DC945" w:rsidR="005B1DDD" w:rsidRDefault="005B1DDD" w:rsidP="00AE7251">
            <w:pPr>
              <w:jc w:val="left"/>
            </w:pPr>
          </w:p>
        </w:tc>
        <w:tc>
          <w:tcPr>
            <w:tcW w:w="1055" w:type="dxa"/>
          </w:tcPr>
          <w:p w14:paraId="088B1A9C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285" w:type="dxa"/>
          </w:tcPr>
          <w:p w14:paraId="5B888792" w14:textId="0D210454" w:rsidR="005B1DDD" w:rsidRDefault="005B1DDD" w:rsidP="00AE7251">
            <w:pPr>
              <w:jc w:val="left"/>
            </w:pPr>
            <w:r>
              <w:rPr>
                <w:rFonts w:hint="eastAsia"/>
              </w:rPr>
              <w:t>申请说明</w:t>
            </w:r>
          </w:p>
        </w:tc>
      </w:tr>
    </w:tbl>
    <w:p w14:paraId="02A3CAA3" w14:textId="77777777" w:rsidR="005B1DDD" w:rsidRDefault="005B1DDD" w:rsidP="005B1DDD">
      <w:pPr>
        <w:jc w:val="left"/>
      </w:pPr>
    </w:p>
    <w:p w14:paraId="60A17E31" w14:textId="77777777" w:rsidR="005B1DDD" w:rsidRDefault="005B1DDD" w:rsidP="005B1DDD">
      <w:pPr>
        <w:jc w:val="left"/>
      </w:pPr>
      <w:r>
        <w:rPr>
          <w:rFonts w:hint="eastAsia"/>
        </w:rPr>
        <w:t>返回示例：</w:t>
      </w:r>
    </w:p>
    <w:p w14:paraId="3FF9DDE8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{</w:t>
      </w:r>
    </w:p>
    <w:p w14:paraId="6FC2E9BD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BE75AF">
        <w:rPr>
          <w:rFonts w:eastAsia="宋体"/>
          <w:kern w:val="1"/>
          <w:sz w:val="21"/>
          <w:szCs w:val="21"/>
        </w:rPr>
        <w:t>ret</w:t>
      </w:r>
      <w:proofErr w:type="gramEnd"/>
      <w:r w:rsidRPr="00BE75AF">
        <w:rPr>
          <w:rFonts w:eastAsia="宋体"/>
          <w:kern w:val="1"/>
          <w:sz w:val="21"/>
          <w:szCs w:val="21"/>
        </w:rPr>
        <w:t>": 0,</w:t>
      </w:r>
    </w:p>
    <w:p w14:paraId="238DFD69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 w:hint="eastAsia"/>
          <w:kern w:val="1"/>
          <w:sz w:val="21"/>
          <w:szCs w:val="21"/>
        </w:rPr>
        <w:t xml:space="preserve">    "msg": "</w:t>
      </w:r>
      <w:r w:rsidRPr="00BE75AF">
        <w:rPr>
          <w:rFonts w:eastAsia="宋体" w:hint="eastAsia"/>
          <w:kern w:val="1"/>
          <w:sz w:val="21"/>
          <w:szCs w:val="21"/>
        </w:rPr>
        <w:t>成功</w:t>
      </w:r>
      <w:r w:rsidRPr="00BE75AF">
        <w:rPr>
          <w:rFonts w:eastAsia="宋体" w:hint="eastAsia"/>
          <w:kern w:val="1"/>
          <w:sz w:val="21"/>
          <w:szCs w:val="21"/>
        </w:rPr>
        <w:t>"</w:t>
      </w:r>
    </w:p>
    <w:p w14:paraId="7723BA7E" w14:textId="193F6177" w:rsidR="005B1DDD" w:rsidRDefault="00BE75AF" w:rsidP="00BE75AF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}</w:t>
      </w:r>
    </w:p>
    <w:p w14:paraId="30B66EBB" w14:textId="77777777" w:rsidR="005B1DDD" w:rsidRDefault="005B1DDD" w:rsidP="005B1DDD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5B1DDD" w14:paraId="7C07775D" w14:textId="77777777" w:rsidTr="00AE7251">
        <w:tc>
          <w:tcPr>
            <w:tcW w:w="1668" w:type="dxa"/>
          </w:tcPr>
          <w:p w14:paraId="61C2D89E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0AFD19B1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2ACF4B2E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6D84002C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B1DDD" w14:paraId="0FBDC7FF" w14:textId="77777777" w:rsidTr="00AE7251">
        <w:tc>
          <w:tcPr>
            <w:tcW w:w="1668" w:type="dxa"/>
          </w:tcPr>
          <w:p w14:paraId="457B33D4" w14:textId="77777777" w:rsidR="005B1DDD" w:rsidRDefault="005B1DDD" w:rsidP="00AE7251">
            <w:pPr>
              <w:jc w:val="left"/>
            </w:pPr>
            <w:proofErr w:type="gramStart"/>
            <w:ins w:id="123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22802E66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2A80C57D" w14:textId="77777777" w:rsidR="005B1DDD" w:rsidRDefault="005B1DDD" w:rsidP="00AE7251">
            <w:pPr>
              <w:jc w:val="left"/>
            </w:pPr>
            <w:proofErr w:type="gramStart"/>
            <w:ins w:id="124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29251C5C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结果（</w:t>
            </w:r>
            <w:ins w:id="125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5B1DDD" w14:paraId="48178FFA" w14:textId="77777777" w:rsidTr="00AE7251">
        <w:tc>
          <w:tcPr>
            <w:tcW w:w="1668" w:type="dxa"/>
          </w:tcPr>
          <w:p w14:paraId="7EAE3B8E" w14:textId="77777777" w:rsidR="005B1DDD" w:rsidRDefault="005B1DDD" w:rsidP="00AE7251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7D2FA015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271D3C3E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279CDEAE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相关描述，失败后的提示</w:t>
            </w:r>
          </w:p>
        </w:tc>
      </w:tr>
    </w:tbl>
    <w:p w14:paraId="75ABED50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5FBC1943" w14:textId="73E68982" w:rsidR="000C7CC4" w:rsidRPr="005B1DDD" w:rsidRDefault="005B1DDD" w:rsidP="005B1DDD">
      <w:pPr>
        <w:pStyle w:val="3"/>
      </w:pPr>
      <w:bookmarkStart w:id="126" w:name="_Toc273552434"/>
      <w:r w:rsidRPr="005B1DDD">
        <w:rPr>
          <w:rFonts w:hint="eastAsia"/>
        </w:rPr>
        <w:t>26.</w:t>
      </w:r>
      <w:r w:rsidR="000C7CC4" w:rsidRPr="005B1DDD">
        <w:rPr>
          <w:rFonts w:hint="eastAsia"/>
        </w:rPr>
        <w:t>审核好友邀请</w:t>
      </w:r>
      <w:bookmarkEnd w:id="126"/>
    </w:p>
    <w:p w14:paraId="3172040C" w14:textId="77777777" w:rsidR="005B1DDD" w:rsidRDefault="005B1DDD" w:rsidP="005B1DDD">
      <w:pPr>
        <w:tabs>
          <w:tab w:val="left" w:pos="2479"/>
        </w:tabs>
        <w:autoSpaceDE w:val="0"/>
        <w:autoSpaceDN w:val="0"/>
        <w:adjustRightInd w:val="0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备注：</w:t>
      </w:r>
      <w:r>
        <w:rPr>
          <w:rFonts w:ascii="宋体" w:eastAsia="宋体" w:hAnsi="Calibri" w:cs="宋体" w:hint="eastAsia"/>
          <w:sz w:val="21"/>
          <w:szCs w:val="21"/>
        </w:rPr>
        <w:t>无</w:t>
      </w:r>
      <w:r>
        <w:rPr>
          <w:rFonts w:ascii="宋体" w:eastAsia="宋体" w:hAnsi="Calibri" w:cs="宋体"/>
          <w:sz w:val="21"/>
          <w:szCs w:val="21"/>
        </w:rPr>
        <w:tab/>
      </w:r>
    </w:p>
    <w:p w14:paraId="7E11FE8C" w14:textId="77777777" w:rsidR="005B1DDD" w:rsidRDefault="005B1DDD" w:rsidP="005B1DDD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5B1DDD" w14:paraId="48EB89F2" w14:textId="77777777" w:rsidTr="00AE7251">
        <w:tc>
          <w:tcPr>
            <w:tcW w:w="2527" w:type="dxa"/>
          </w:tcPr>
          <w:p w14:paraId="135F37EC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46F12456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2C0BDBA6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5DF63210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B1DDD" w14:paraId="5B900D49" w14:textId="77777777" w:rsidTr="00AE7251">
        <w:tc>
          <w:tcPr>
            <w:tcW w:w="2527" w:type="dxa"/>
          </w:tcPr>
          <w:p w14:paraId="0F17E59B" w14:textId="62D95C8D" w:rsidR="005B1DDD" w:rsidRDefault="005B1DDD" w:rsidP="00AE7251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friendId</w:t>
            </w:r>
            <w:proofErr w:type="gramEnd"/>
          </w:p>
        </w:tc>
        <w:tc>
          <w:tcPr>
            <w:tcW w:w="655" w:type="dxa"/>
          </w:tcPr>
          <w:p w14:paraId="22D012DF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2370CB42" w14:textId="408DBD67" w:rsidR="005B1DDD" w:rsidRDefault="005B1DDD" w:rsidP="00AE7251">
            <w:pPr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4285" w:type="dxa"/>
          </w:tcPr>
          <w:p w14:paraId="39325913" w14:textId="7D30E937" w:rsidR="005B1DDD" w:rsidRDefault="005B1DDD" w:rsidP="00AE725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01708904" w14:textId="77777777" w:rsidR="005B1DDD" w:rsidRDefault="005B1DDD" w:rsidP="005B1DDD">
      <w:pPr>
        <w:jc w:val="left"/>
      </w:pPr>
    </w:p>
    <w:p w14:paraId="55450EB5" w14:textId="77777777" w:rsidR="005B1DDD" w:rsidRDefault="005B1DDD" w:rsidP="005B1DDD">
      <w:pPr>
        <w:jc w:val="left"/>
      </w:pPr>
      <w:r>
        <w:rPr>
          <w:rFonts w:hint="eastAsia"/>
        </w:rPr>
        <w:t>返回示例：</w:t>
      </w:r>
    </w:p>
    <w:p w14:paraId="5ECDD8C7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{</w:t>
      </w:r>
    </w:p>
    <w:p w14:paraId="1A02434E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BE75AF">
        <w:rPr>
          <w:rFonts w:eastAsia="宋体"/>
          <w:kern w:val="1"/>
          <w:sz w:val="21"/>
          <w:szCs w:val="21"/>
        </w:rPr>
        <w:t>ret</w:t>
      </w:r>
      <w:proofErr w:type="gramEnd"/>
      <w:r w:rsidRPr="00BE75AF">
        <w:rPr>
          <w:rFonts w:eastAsia="宋体"/>
          <w:kern w:val="1"/>
          <w:sz w:val="21"/>
          <w:szCs w:val="21"/>
        </w:rPr>
        <w:t>": 0,</w:t>
      </w:r>
    </w:p>
    <w:p w14:paraId="63DCC839" w14:textId="77777777" w:rsidR="00BE75AF" w:rsidRPr="00BE75AF" w:rsidRDefault="00BE75AF" w:rsidP="00BE75AF">
      <w:pPr>
        <w:autoSpaceDE w:val="0"/>
        <w:autoSpaceDN w:val="0"/>
        <w:adjustRightInd w:val="0"/>
        <w:rPr>
          <w:rFonts w:eastAsia="宋体"/>
          <w:kern w:val="1"/>
          <w:sz w:val="21"/>
          <w:szCs w:val="21"/>
        </w:rPr>
      </w:pPr>
      <w:r w:rsidRPr="00BE75AF">
        <w:rPr>
          <w:rFonts w:eastAsia="宋体" w:hint="eastAsia"/>
          <w:kern w:val="1"/>
          <w:sz w:val="21"/>
          <w:szCs w:val="21"/>
        </w:rPr>
        <w:t xml:space="preserve">    "msg": "</w:t>
      </w:r>
      <w:r w:rsidRPr="00BE75AF">
        <w:rPr>
          <w:rFonts w:eastAsia="宋体" w:hint="eastAsia"/>
          <w:kern w:val="1"/>
          <w:sz w:val="21"/>
          <w:szCs w:val="21"/>
        </w:rPr>
        <w:t>成功</w:t>
      </w:r>
      <w:r w:rsidRPr="00BE75AF">
        <w:rPr>
          <w:rFonts w:eastAsia="宋体" w:hint="eastAsia"/>
          <w:kern w:val="1"/>
          <w:sz w:val="21"/>
          <w:szCs w:val="21"/>
        </w:rPr>
        <w:t>"</w:t>
      </w:r>
    </w:p>
    <w:p w14:paraId="57BFD068" w14:textId="27FA1816" w:rsidR="005B1DDD" w:rsidRDefault="00BE75AF" w:rsidP="00BE75AF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}</w:t>
      </w:r>
    </w:p>
    <w:p w14:paraId="74AB0862" w14:textId="77777777" w:rsidR="005B1DDD" w:rsidRDefault="005B1DDD" w:rsidP="005B1DDD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5B1DDD" w14:paraId="2A7E4376" w14:textId="77777777" w:rsidTr="00AE7251">
        <w:tc>
          <w:tcPr>
            <w:tcW w:w="1668" w:type="dxa"/>
          </w:tcPr>
          <w:p w14:paraId="606D994D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679F08FE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5B28F94C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4DF0D092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B1DDD" w14:paraId="79A6A391" w14:textId="77777777" w:rsidTr="00AE7251">
        <w:tc>
          <w:tcPr>
            <w:tcW w:w="1668" w:type="dxa"/>
          </w:tcPr>
          <w:p w14:paraId="48EED837" w14:textId="77777777" w:rsidR="005B1DDD" w:rsidRDefault="005B1DDD" w:rsidP="00AE7251">
            <w:pPr>
              <w:jc w:val="left"/>
            </w:pPr>
            <w:proofErr w:type="gramStart"/>
            <w:ins w:id="127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0DE9815D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521475EC" w14:textId="77777777" w:rsidR="005B1DDD" w:rsidRDefault="005B1DDD" w:rsidP="00AE7251">
            <w:pPr>
              <w:jc w:val="left"/>
            </w:pPr>
            <w:proofErr w:type="gramStart"/>
            <w:ins w:id="128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75FCADDB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结果（</w:t>
            </w:r>
            <w:ins w:id="129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5B1DDD" w14:paraId="592D5016" w14:textId="77777777" w:rsidTr="00AE7251">
        <w:tc>
          <w:tcPr>
            <w:tcW w:w="1668" w:type="dxa"/>
          </w:tcPr>
          <w:p w14:paraId="08DDD901" w14:textId="77777777" w:rsidR="005B1DDD" w:rsidRDefault="005B1DDD" w:rsidP="00AE7251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41DAC16C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003B1FB5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773C2390" w14:textId="77777777" w:rsidR="005B1DDD" w:rsidRDefault="005B1DDD" w:rsidP="00AE7251">
            <w:pPr>
              <w:jc w:val="left"/>
            </w:pPr>
            <w:r>
              <w:rPr>
                <w:rFonts w:hint="eastAsia"/>
              </w:rPr>
              <w:t>相关描述，失败后的提示</w:t>
            </w:r>
          </w:p>
        </w:tc>
      </w:tr>
    </w:tbl>
    <w:p w14:paraId="5BA9CD95" w14:textId="77777777" w:rsidR="000C7CC4" w:rsidRDefault="000C7CC4" w:rsidP="000C7CC4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3EBDFA07" w14:textId="77777777" w:rsidR="00AE7251" w:rsidRDefault="00AE7251" w:rsidP="00AE7251">
      <w:pPr>
        <w:autoSpaceDE w:val="0"/>
        <w:autoSpaceDN w:val="0"/>
        <w:adjustRightInd w:val="0"/>
        <w:rPr>
          <w:rFonts w:ascii="Calibri" w:eastAsia="宋体" w:hAnsi="Calibri" w:cs="Calibri"/>
          <w:kern w:val="1"/>
          <w:sz w:val="21"/>
          <w:szCs w:val="21"/>
        </w:rPr>
      </w:pPr>
    </w:p>
    <w:p w14:paraId="1C40BDF9" w14:textId="704DD22E" w:rsidR="000C7CC4" w:rsidRDefault="00AE7251" w:rsidP="00AE7251">
      <w:pPr>
        <w:pStyle w:val="3"/>
      </w:pPr>
      <w:bookmarkStart w:id="130" w:name="_Toc273552435"/>
      <w:r>
        <w:rPr>
          <w:rFonts w:ascii="Calibri" w:cs="Calibri" w:hint="eastAsia"/>
          <w:kern w:val="1"/>
        </w:rPr>
        <w:t>27.</w:t>
      </w:r>
      <w:r w:rsidR="000C7CC4">
        <w:rPr>
          <w:rFonts w:hint="eastAsia"/>
        </w:rPr>
        <w:t>删除好友</w:t>
      </w:r>
      <w:bookmarkEnd w:id="130"/>
    </w:p>
    <w:p w14:paraId="74853282" w14:textId="77777777" w:rsidR="00AE7251" w:rsidRDefault="00AE7251" w:rsidP="00AE7251">
      <w:pPr>
        <w:tabs>
          <w:tab w:val="left" w:pos="2479"/>
        </w:tabs>
        <w:autoSpaceDE w:val="0"/>
        <w:autoSpaceDN w:val="0"/>
        <w:adjustRightInd w:val="0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</w:rPr>
        <w:t>备注：</w:t>
      </w:r>
      <w:r>
        <w:rPr>
          <w:rFonts w:ascii="宋体" w:eastAsia="宋体" w:hAnsi="Calibri" w:cs="宋体" w:hint="eastAsia"/>
          <w:sz w:val="21"/>
          <w:szCs w:val="21"/>
        </w:rPr>
        <w:t>无</w:t>
      </w:r>
      <w:r>
        <w:rPr>
          <w:rFonts w:ascii="宋体" w:eastAsia="宋体" w:hAnsi="Calibri" w:cs="宋体"/>
          <w:sz w:val="21"/>
          <w:szCs w:val="21"/>
        </w:rPr>
        <w:tab/>
      </w:r>
    </w:p>
    <w:p w14:paraId="34EF928C" w14:textId="77777777" w:rsidR="00AE7251" w:rsidRDefault="00AE7251" w:rsidP="00AE7251">
      <w:pPr>
        <w:jc w:val="left"/>
      </w:pPr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655"/>
        <w:gridCol w:w="1055"/>
        <w:gridCol w:w="4285"/>
      </w:tblGrid>
      <w:tr w:rsidR="00AE7251" w14:paraId="7D6FDEC8" w14:textId="77777777" w:rsidTr="00AE7251">
        <w:tc>
          <w:tcPr>
            <w:tcW w:w="2527" w:type="dxa"/>
          </w:tcPr>
          <w:p w14:paraId="65D5DF4C" w14:textId="77777777" w:rsidR="00AE7251" w:rsidRDefault="00AE7251" w:rsidP="00AE725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55" w:type="dxa"/>
          </w:tcPr>
          <w:p w14:paraId="58E449AA" w14:textId="77777777" w:rsidR="00AE7251" w:rsidRDefault="00AE7251" w:rsidP="00AE725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055" w:type="dxa"/>
          </w:tcPr>
          <w:p w14:paraId="48EADD8B" w14:textId="77777777" w:rsidR="00AE7251" w:rsidRDefault="00AE7251" w:rsidP="00AE725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85" w:type="dxa"/>
          </w:tcPr>
          <w:p w14:paraId="7541EEB7" w14:textId="77777777" w:rsidR="00AE7251" w:rsidRDefault="00AE7251" w:rsidP="00AE7251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AE7251" w14:paraId="7F82E586" w14:textId="77777777" w:rsidTr="00AE7251">
        <w:tc>
          <w:tcPr>
            <w:tcW w:w="2527" w:type="dxa"/>
          </w:tcPr>
          <w:p w14:paraId="47C2AC0C" w14:textId="77777777" w:rsidR="00AE7251" w:rsidRDefault="00AE7251" w:rsidP="00AE7251">
            <w:pPr>
              <w:jc w:val="left"/>
            </w:pPr>
            <w:proofErr w:type="gramStart"/>
            <w:r>
              <w:rPr>
                <w:rFonts w:ascii="Consolas" w:eastAsia="宋体" w:hAnsi="Consolas" w:cs="Consolas"/>
              </w:rPr>
              <w:t>friendId</w:t>
            </w:r>
            <w:proofErr w:type="gramEnd"/>
          </w:p>
        </w:tc>
        <w:tc>
          <w:tcPr>
            <w:tcW w:w="655" w:type="dxa"/>
          </w:tcPr>
          <w:p w14:paraId="124F18E9" w14:textId="77777777" w:rsidR="00AE7251" w:rsidRDefault="00AE7251" w:rsidP="00AE7251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055" w:type="dxa"/>
          </w:tcPr>
          <w:p w14:paraId="7F7B603B" w14:textId="77777777" w:rsidR="00AE7251" w:rsidRDefault="00AE7251" w:rsidP="00AE7251">
            <w:pPr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4285" w:type="dxa"/>
          </w:tcPr>
          <w:p w14:paraId="3B27C37A" w14:textId="77777777" w:rsidR="00AE7251" w:rsidRDefault="00AE7251" w:rsidP="00AE725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5BAC4D73" w14:textId="77777777" w:rsidR="00AE7251" w:rsidRDefault="00AE7251" w:rsidP="00AE7251">
      <w:pPr>
        <w:jc w:val="left"/>
      </w:pPr>
    </w:p>
    <w:p w14:paraId="7C2413B5" w14:textId="77777777" w:rsidR="00AE7251" w:rsidRDefault="00AE7251" w:rsidP="00AE7251">
      <w:pPr>
        <w:jc w:val="left"/>
      </w:pPr>
      <w:r>
        <w:rPr>
          <w:rFonts w:hint="eastAsia"/>
        </w:rPr>
        <w:t>返回示例：</w:t>
      </w:r>
    </w:p>
    <w:p w14:paraId="5CA799B4" w14:textId="77777777" w:rsidR="00BE75AF" w:rsidRPr="00BE75AF" w:rsidRDefault="00BE75AF" w:rsidP="00BE75AF">
      <w:pPr>
        <w:jc w:val="left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{</w:t>
      </w:r>
    </w:p>
    <w:p w14:paraId="24C06F0D" w14:textId="77777777" w:rsidR="00BE75AF" w:rsidRPr="00BE75AF" w:rsidRDefault="00BE75AF" w:rsidP="00BE75AF">
      <w:pPr>
        <w:jc w:val="left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 xml:space="preserve">    "</w:t>
      </w:r>
      <w:proofErr w:type="gramStart"/>
      <w:r w:rsidRPr="00BE75AF">
        <w:rPr>
          <w:rFonts w:eastAsia="宋体"/>
          <w:kern w:val="1"/>
          <w:sz w:val="21"/>
          <w:szCs w:val="21"/>
        </w:rPr>
        <w:t>ret</w:t>
      </w:r>
      <w:proofErr w:type="gramEnd"/>
      <w:r w:rsidRPr="00BE75AF">
        <w:rPr>
          <w:rFonts w:eastAsia="宋体"/>
          <w:kern w:val="1"/>
          <w:sz w:val="21"/>
          <w:szCs w:val="21"/>
        </w:rPr>
        <w:t>": 0,</w:t>
      </w:r>
    </w:p>
    <w:p w14:paraId="05710557" w14:textId="77777777" w:rsidR="00BE75AF" w:rsidRPr="00BE75AF" w:rsidRDefault="00BE75AF" w:rsidP="00BE75AF">
      <w:pPr>
        <w:jc w:val="left"/>
        <w:rPr>
          <w:rFonts w:eastAsia="宋体"/>
          <w:kern w:val="1"/>
          <w:sz w:val="21"/>
          <w:szCs w:val="21"/>
        </w:rPr>
      </w:pPr>
      <w:r w:rsidRPr="00BE75AF">
        <w:rPr>
          <w:rFonts w:eastAsia="宋体" w:hint="eastAsia"/>
          <w:kern w:val="1"/>
          <w:sz w:val="21"/>
          <w:szCs w:val="21"/>
        </w:rPr>
        <w:t xml:space="preserve">    "msg": "</w:t>
      </w:r>
      <w:r w:rsidRPr="00BE75AF">
        <w:rPr>
          <w:rFonts w:eastAsia="宋体" w:hint="eastAsia"/>
          <w:kern w:val="1"/>
          <w:sz w:val="21"/>
          <w:szCs w:val="21"/>
        </w:rPr>
        <w:t>成功</w:t>
      </w:r>
      <w:r w:rsidRPr="00BE75AF">
        <w:rPr>
          <w:rFonts w:eastAsia="宋体" w:hint="eastAsia"/>
          <w:kern w:val="1"/>
          <w:sz w:val="21"/>
          <w:szCs w:val="21"/>
        </w:rPr>
        <w:t>"</w:t>
      </w:r>
    </w:p>
    <w:p w14:paraId="381EDF34" w14:textId="77777777" w:rsidR="00BE75AF" w:rsidRDefault="00BE75AF" w:rsidP="00BE75AF">
      <w:pPr>
        <w:jc w:val="left"/>
        <w:rPr>
          <w:rFonts w:eastAsia="宋体"/>
          <w:kern w:val="1"/>
          <w:sz w:val="21"/>
          <w:szCs w:val="21"/>
        </w:rPr>
      </w:pPr>
      <w:r w:rsidRPr="00BE75AF">
        <w:rPr>
          <w:rFonts w:eastAsia="宋体"/>
          <w:kern w:val="1"/>
          <w:sz w:val="21"/>
          <w:szCs w:val="21"/>
        </w:rPr>
        <w:t>}</w:t>
      </w:r>
    </w:p>
    <w:p w14:paraId="149FEB53" w14:textId="1365B273" w:rsidR="00AE7251" w:rsidRDefault="00AE7251" w:rsidP="00BE75AF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AE7251" w14:paraId="3B7AB3A8" w14:textId="77777777" w:rsidTr="00AE7251">
        <w:tc>
          <w:tcPr>
            <w:tcW w:w="1668" w:type="dxa"/>
          </w:tcPr>
          <w:p w14:paraId="56138EEA" w14:textId="77777777" w:rsidR="00AE7251" w:rsidRDefault="00AE7251" w:rsidP="00AE725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475E96F3" w14:textId="77777777" w:rsidR="00AE7251" w:rsidRDefault="00AE7251" w:rsidP="00AE7251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12D1D05B" w14:textId="77777777" w:rsidR="00AE7251" w:rsidRDefault="00AE7251" w:rsidP="00AE725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1632F200" w14:textId="77777777" w:rsidR="00AE7251" w:rsidRDefault="00AE7251" w:rsidP="00AE7251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AE7251" w14:paraId="20F7FD05" w14:textId="77777777" w:rsidTr="00AE7251">
        <w:tc>
          <w:tcPr>
            <w:tcW w:w="1668" w:type="dxa"/>
          </w:tcPr>
          <w:p w14:paraId="6D4AFCB6" w14:textId="77777777" w:rsidR="00AE7251" w:rsidRDefault="00AE7251" w:rsidP="00AE7251">
            <w:pPr>
              <w:jc w:val="left"/>
            </w:pPr>
            <w:proofErr w:type="gramStart"/>
            <w:ins w:id="131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70CDB34C" w14:textId="77777777" w:rsidR="00AE7251" w:rsidRDefault="00AE7251" w:rsidP="00AE7251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1E645B14" w14:textId="77777777" w:rsidR="00AE7251" w:rsidRDefault="00AE7251" w:rsidP="00AE7251">
            <w:pPr>
              <w:jc w:val="left"/>
            </w:pPr>
            <w:proofErr w:type="gramStart"/>
            <w:ins w:id="132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0B06DA79" w14:textId="77777777" w:rsidR="00AE7251" w:rsidRDefault="00AE7251" w:rsidP="00AE7251">
            <w:pPr>
              <w:jc w:val="left"/>
            </w:pPr>
            <w:r>
              <w:rPr>
                <w:rFonts w:hint="eastAsia"/>
              </w:rPr>
              <w:t>结果（</w:t>
            </w:r>
            <w:ins w:id="133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AE7251" w14:paraId="755C06C5" w14:textId="77777777" w:rsidTr="00AE7251">
        <w:tc>
          <w:tcPr>
            <w:tcW w:w="1668" w:type="dxa"/>
          </w:tcPr>
          <w:p w14:paraId="64B270F8" w14:textId="77777777" w:rsidR="00AE7251" w:rsidRDefault="00AE7251" w:rsidP="00AE7251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2CA4D73A" w14:textId="77777777" w:rsidR="00AE7251" w:rsidRDefault="00AE7251" w:rsidP="00AE7251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4AE18C95" w14:textId="77777777" w:rsidR="00AE7251" w:rsidRDefault="00AE7251" w:rsidP="00AE725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49DB1907" w14:textId="77777777" w:rsidR="00AE7251" w:rsidRDefault="00AE7251" w:rsidP="00AE7251">
            <w:pPr>
              <w:jc w:val="left"/>
            </w:pPr>
            <w:r>
              <w:rPr>
                <w:rFonts w:hint="eastAsia"/>
              </w:rPr>
              <w:t>相关描述，失败后的提示</w:t>
            </w:r>
          </w:p>
        </w:tc>
      </w:tr>
    </w:tbl>
    <w:p w14:paraId="667C9C9D" w14:textId="77777777" w:rsidR="00AE7251" w:rsidRDefault="00AE7251" w:rsidP="00AE7251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2775B2E2" w14:textId="77777777" w:rsidR="00873201" w:rsidRDefault="00873201" w:rsidP="00873201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6E8745E1" w14:textId="7A3F0C0D" w:rsidR="000C7CC4" w:rsidRDefault="00873201" w:rsidP="00873201">
      <w:pPr>
        <w:pStyle w:val="3"/>
      </w:pPr>
      <w:bookmarkStart w:id="134" w:name="_Toc273552436"/>
      <w:r>
        <w:rPr>
          <w:rFonts w:hint="eastAsia"/>
        </w:rPr>
        <w:t>28.</w:t>
      </w:r>
      <w:r>
        <w:rPr>
          <w:rFonts w:hint="eastAsia"/>
        </w:rPr>
        <w:t>好友</w:t>
      </w:r>
      <w:r w:rsidR="000C7CC4">
        <w:rPr>
          <w:rFonts w:ascii="宋体" w:hAnsi="Calibri" w:cs="宋体" w:hint="eastAsia"/>
        </w:rPr>
        <w:t>审核列表</w:t>
      </w:r>
      <w:bookmarkEnd w:id="134"/>
    </w:p>
    <w:p w14:paraId="365C3143" w14:textId="77777777" w:rsidR="00873201" w:rsidRDefault="00873201" w:rsidP="000C7CC4">
      <w:pPr>
        <w:autoSpaceDE w:val="0"/>
        <w:autoSpaceDN w:val="0"/>
        <w:adjustRightInd w:val="0"/>
        <w:rPr>
          <w:rFonts w:ascii="Consolas" w:eastAsia="宋体" w:hAnsi="Consolas" w:cs="Consolas"/>
        </w:rPr>
      </w:pPr>
    </w:p>
    <w:p w14:paraId="2FF2FA50" w14:textId="77777777" w:rsidR="00873201" w:rsidRDefault="00873201" w:rsidP="00873201">
      <w:pPr>
        <w:autoSpaceDE w:val="0"/>
        <w:autoSpaceDN w:val="0"/>
        <w:adjustRightInd w:val="0"/>
        <w:rPr>
          <w:rFonts w:ascii="宋体" w:cs="宋体"/>
        </w:rPr>
      </w:pPr>
      <w:r>
        <w:rPr>
          <w:rFonts w:ascii="Consolas" w:eastAsia="宋体" w:hAnsi="Consolas" w:cs="Consolas" w:hint="eastAsia"/>
        </w:rPr>
        <w:t>备注：</w:t>
      </w:r>
      <w:r>
        <w:rPr>
          <w:rFonts w:ascii="宋体" w:cs="宋体" w:hint="eastAsia"/>
        </w:rPr>
        <w:t>无</w:t>
      </w:r>
    </w:p>
    <w:p w14:paraId="1779A6E2" w14:textId="4759CE59" w:rsidR="00873201" w:rsidRDefault="00873201" w:rsidP="00873201">
      <w:pPr>
        <w:jc w:val="left"/>
      </w:pPr>
      <w:r>
        <w:rPr>
          <w:rFonts w:hint="eastAsia"/>
        </w:rPr>
        <w:t>请求参数：</w:t>
      </w:r>
      <w:r w:rsidR="00586A78">
        <w:rPr>
          <w:rFonts w:hint="eastAsia"/>
        </w:rPr>
        <w:t>无</w:t>
      </w:r>
    </w:p>
    <w:p w14:paraId="6CB41967" w14:textId="77777777" w:rsidR="00873201" w:rsidRDefault="00873201" w:rsidP="00873201">
      <w:pPr>
        <w:jc w:val="left"/>
      </w:pPr>
    </w:p>
    <w:p w14:paraId="543F740F" w14:textId="77777777" w:rsidR="00873201" w:rsidRDefault="00873201" w:rsidP="00873201">
      <w:pPr>
        <w:jc w:val="left"/>
      </w:pPr>
      <w:r>
        <w:rPr>
          <w:rFonts w:hint="eastAsia"/>
        </w:rPr>
        <w:t>返回示例：</w:t>
      </w:r>
    </w:p>
    <w:p w14:paraId="60B9B4FC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C0236C">
        <w:rPr>
          <w:rFonts w:eastAsia="宋体"/>
          <w:sz w:val="21"/>
          <w:szCs w:val="21"/>
        </w:rPr>
        <w:t>{</w:t>
      </w:r>
    </w:p>
    <w:p w14:paraId="4F610475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C0236C">
        <w:rPr>
          <w:rFonts w:eastAsia="宋体"/>
          <w:sz w:val="21"/>
          <w:szCs w:val="21"/>
        </w:rPr>
        <w:t xml:space="preserve">    "</w:t>
      </w:r>
      <w:proofErr w:type="gramStart"/>
      <w:r w:rsidRPr="00C0236C">
        <w:rPr>
          <w:rFonts w:eastAsia="宋体"/>
          <w:sz w:val="21"/>
          <w:szCs w:val="21"/>
        </w:rPr>
        <w:t>ret</w:t>
      </w:r>
      <w:proofErr w:type="gramEnd"/>
      <w:r w:rsidRPr="00C0236C">
        <w:rPr>
          <w:rFonts w:eastAsia="宋体"/>
          <w:sz w:val="21"/>
          <w:szCs w:val="21"/>
        </w:rPr>
        <w:t>": 0,</w:t>
      </w:r>
    </w:p>
    <w:p w14:paraId="57F4DF55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C0236C">
        <w:rPr>
          <w:rFonts w:eastAsia="宋体" w:hint="eastAsia"/>
          <w:sz w:val="21"/>
          <w:szCs w:val="21"/>
        </w:rPr>
        <w:t xml:space="preserve">    "msg": "</w:t>
      </w:r>
      <w:r w:rsidRPr="00C0236C">
        <w:rPr>
          <w:rFonts w:eastAsia="宋体" w:hint="eastAsia"/>
          <w:sz w:val="21"/>
          <w:szCs w:val="21"/>
        </w:rPr>
        <w:t>成功</w:t>
      </w:r>
      <w:r w:rsidRPr="00C0236C">
        <w:rPr>
          <w:rFonts w:eastAsia="宋体" w:hint="eastAsia"/>
          <w:sz w:val="21"/>
          <w:szCs w:val="21"/>
        </w:rPr>
        <w:t>",</w:t>
      </w:r>
    </w:p>
    <w:p w14:paraId="6828B01F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C0236C">
        <w:rPr>
          <w:rFonts w:eastAsia="宋体"/>
          <w:sz w:val="21"/>
          <w:szCs w:val="21"/>
        </w:rPr>
        <w:t xml:space="preserve">    " </w:t>
      </w:r>
      <w:proofErr w:type="gramStart"/>
      <w:r w:rsidRPr="00C0236C">
        <w:rPr>
          <w:rFonts w:eastAsia="宋体"/>
          <w:sz w:val="21"/>
          <w:szCs w:val="21"/>
        </w:rPr>
        <w:t>friendlist</w:t>
      </w:r>
      <w:proofErr w:type="gramEnd"/>
      <w:r w:rsidRPr="00C0236C">
        <w:rPr>
          <w:rFonts w:eastAsia="宋体"/>
          <w:sz w:val="21"/>
          <w:szCs w:val="21"/>
        </w:rPr>
        <w:t xml:space="preserve"> ": [</w:t>
      </w:r>
    </w:p>
    <w:p w14:paraId="7BF972D8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C0236C">
        <w:rPr>
          <w:rFonts w:eastAsia="宋体"/>
          <w:sz w:val="21"/>
          <w:szCs w:val="21"/>
        </w:rPr>
        <w:t xml:space="preserve">        {</w:t>
      </w:r>
    </w:p>
    <w:p w14:paraId="2BB7C3A7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C0236C">
        <w:rPr>
          <w:rFonts w:eastAsia="宋体" w:hint="eastAsia"/>
          <w:sz w:val="21"/>
          <w:szCs w:val="21"/>
        </w:rPr>
        <w:t xml:space="preserve">            " userName ": "</w:t>
      </w:r>
      <w:r w:rsidRPr="00C0236C">
        <w:rPr>
          <w:rFonts w:eastAsia="宋体" w:hint="eastAsia"/>
          <w:sz w:val="21"/>
          <w:szCs w:val="21"/>
        </w:rPr>
        <w:t>张三</w:t>
      </w:r>
      <w:r w:rsidRPr="00C0236C">
        <w:rPr>
          <w:rFonts w:eastAsia="宋体" w:hint="eastAsia"/>
          <w:sz w:val="21"/>
          <w:szCs w:val="21"/>
        </w:rPr>
        <w:t>",</w:t>
      </w:r>
    </w:p>
    <w:p w14:paraId="43D9A8D2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C0236C">
        <w:rPr>
          <w:rFonts w:eastAsia="宋体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sz w:val="21"/>
          <w:szCs w:val="21"/>
        </w:rPr>
        <w:t>userId</w:t>
      </w:r>
      <w:proofErr w:type="gramEnd"/>
      <w:r w:rsidRPr="00C0236C">
        <w:rPr>
          <w:rFonts w:eastAsia="宋体"/>
          <w:sz w:val="21"/>
          <w:szCs w:val="21"/>
        </w:rPr>
        <w:t xml:space="preserve"> ": 13813813888,</w:t>
      </w:r>
    </w:p>
    <w:p w14:paraId="102E6140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C0236C">
        <w:rPr>
          <w:rFonts w:eastAsia="宋体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sz w:val="21"/>
          <w:szCs w:val="21"/>
        </w:rPr>
        <w:t>applyReason</w:t>
      </w:r>
      <w:proofErr w:type="gramEnd"/>
      <w:r w:rsidRPr="00C0236C">
        <w:rPr>
          <w:rFonts w:eastAsia="宋体"/>
          <w:sz w:val="21"/>
          <w:szCs w:val="21"/>
        </w:rPr>
        <w:t xml:space="preserve"> ": 1</w:t>
      </w:r>
    </w:p>
    <w:p w14:paraId="5E55895F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C0236C">
        <w:rPr>
          <w:rFonts w:eastAsia="宋体"/>
          <w:sz w:val="21"/>
          <w:szCs w:val="21"/>
        </w:rPr>
        <w:t xml:space="preserve">        },</w:t>
      </w:r>
    </w:p>
    <w:p w14:paraId="1283F966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C0236C">
        <w:rPr>
          <w:rFonts w:eastAsia="宋体"/>
          <w:sz w:val="21"/>
          <w:szCs w:val="21"/>
        </w:rPr>
        <w:t xml:space="preserve">        {</w:t>
      </w:r>
    </w:p>
    <w:p w14:paraId="6C038981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C0236C">
        <w:rPr>
          <w:rFonts w:eastAsia="宋体" w:hint="eastAsia"/>
          <w:sz w:val="21"/>
          <w:szCs w:val="21"/>
        </w:rPr>
        <w:t xml:space="preserve">            " friendName ": "</w:t>
      </w:r>
      <w:r w:rsidRPr="00C0236C">
        <w:rPr>
          <w:rFonts w:eastAsia="宋体" w:hint="eastAsia"/>
          <w:sz w:val="21"/>
          <w:szCs w:val="21"/>
        </w:rPr>
        <w:t>李四</w:t>
      </w:r>
      <w:r w:rsidRPr="00C0236C">
        <w:rPr>
          <w:rFonts w:eastAsia="宋体" w:hint="eastAsia"/>
          <w:sz w:val="21"/>
          <w:szCs w:val="21"/>
        </w:rPr>
        <w:t>",</w:t>
      </w:r>
    </w:p>
    <w:p w14:paraId="5EBF16B1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C0236C">
        <w:rPr>
          <w:rFonts w:eastAsia="宋体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sz w:val="21"/>
          <w:szCs w:val="21"/>
        </w:rPr>
        <w:t>f</w:t>
      </w:r>
      <w:proofErr w:type="gramEnd"/>
      <w:r w:rsidRPr="00C0236C">
        <w:rPr>
          <w:rFonts w:eastAsia="宋体"/>
          <w:sz w:val="21"/>
          <w:szCs w:val="21"/>
        </w:rPr>
        <w:t xml:space="preserve"> riendPhone ": 13813813888,</w:t>
      </w:r>
    </w:p>
    <w:p w14:paraId="63D675D1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C0236C">
        <w:rPr>
          <w:rFonts w:eastAsia="宋体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sz w:val="21"/>
          <w:szCs w:val="21"/>
        </w:rPr>
        <w:t>isRegister</w:t>
      </w:r>
      <w:proofErr w:type="gramEnd"/>
      <w:r w:rsidRPr="00C0236C">
        <w:rPr>
          <w:rFonts w:eastAsia="宋体"/>
          <w:sz w:val="21"/>
          <w:szCs w:val="21"/>
        </w:rPr>
        <w:t xml:space="preserve"> ": 2,</w:t>
      </w:r>
    </w:p>
    <w:p w14:paraId="3572B3E2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C0236C">
        <w:rPr>
          <w:rFonts w:eastAsia="宋体"/>
          <w:sz w:val="21"/>
          <w:szCs w:val="21"/>
        </w:rPr>
        <w:t xml:space="preserve">            " </w:t>
      </w:r>
      <w:proofErr w:type="gramStart"/>
      <w:r w:rsidRPr="00C0236C">
        <w:rPr>
          <w:rFonts w:eastAsia="宋体"/>
          <w:sz w:val="21"/>
          <w:szCs w:val="21"/>
        </w:rPr>
        <w:t>friendId</w:t>
      </w:r>
      <w:proofErr w:type="gramEnd"/>
      <w:r w:rsidRPr="00C0236C">
        <w:rPr>
          <w:rFonts w:eastAsia="宋体"/>
          <w:sz w:val="21"/>
          <w:szCs w:val="21"/>
        </w:rPr>
        <w:t xml:space="preserve"> ": 100002</w:t>
      </w:r>
    </w:p>
    <w:p w14:paraId="0C6BC098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C0236C">
        <w:rPr>
          <w:rFonts w:eastAsia="宋体"/>
          <w:sz w:val="21"/>
          <w:szCs w:val="21"/>
        </w:rPr>
        <w:t xml:space="preserve">        }</w:t>
      </w:r>
    </w:p>
    <w:p w14:paraId="1CC83261" w14:textId="77777777" w:rsidR="00C0236C" w:rsidRPr="00C0236C" w:rsidRDefault="00C0236C" w:rsidP="00C0236C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C0236C">
        <w:rPr>
          <w:rFonts w:eastAsia="宋体"/>
          <w:sz w:val="21"/>
          <w:szCs w:val="21"/>
        </w:rPr>
        <w:t xml:space="preserve">    ]</w:t>
      </w:r>
    </w:p>
    <w:p w14:paraId="36E09BBB" w14:textId="47417EB1" w:rsidR="00873201" w:rsidRDefault="00C0236C" w:rsidP="00C0236C">
      <w:pPr>
        <w:autoSpaceDE w:val="0"/>
        <w:autoSpaceDN w:val="0"/>
        <w:adjustRightInd w:val="0"/>
        <w:rPr>
          <w:rFonts w:eastAsia="宋体"/>
          <w:sz w:val="21"/>
          <w:szCs w:val="21"/>
        </w:rPr>
      </w:pPr>
      <w:r w:rsidRPr="00C0236C">
        <w:rPr>
          <w:rFonts w:eastAsia="宋体"/>
          <w:sz w:val="21"/>
          <w:szCs w:val="21"/>
        </w:rPr>
        <w:t>}</w:t>
      </w:r>
    </w:p>
    <w:p w14:paraId="61C324E1" w14:textId="77777777" w:rsidR="00873201" w:rsidRDefault="00873201" w:rsidP="00873201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166AC4AD" w14:textId="77777777" w:rsidR="00873201" w:rsidRDefault="00873201" w:rsidP="00873201">
      <w:pPr>
        <w:jc w:val="left"/>
      </w:pPr>
      <w:r>
        <w:rPr>
          <w:rFonts w:hint="eastAsia"/>
        </w:rPr>
        <w:t>响应数据说明：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08"/>
        <w:gridCol w:w="1134"/>
        <w:gridCol w:w="5012"/>
      </w:tblGrid>
      <w:tr w:rsidR="00873201" w14:paraId="6C0E6531" w14:textId="77777777" w:rsidTr="00A959D0">
        <w:tc>
          <w:tcPr>
            <w:tcW w:w="1668" w:type="dxa"/>
          </w:tcPr>
          <w:p w14:paraId="1907DAC5" w14:textId="77777777" w:rsidR="00873201" w:rsidRDefault="00873201" w:rsidP="00A959D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5D607AB3" w14:textId="77777777" w:rsidR="00873201" w:rsidRDefault="00873201" w:rsidP="00A959D0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59501BA3" w14:textId="77777777" w:rsidR="00873201" w:rsidRDefault="00873201" w:rsidP="00A959D0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71412AA8" w14:textId="77777777" w:rsidR="00873201" w:rsidRDefault="00873201" w:rsidP="00A959D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873201" w14:paraId="69DD8B8C" w14:textId="77777777" w:rsidTr="00A959D0">
        <w:tc>
          <w:tcPr>
            <w:tcW w:w="1668" w:type="dxa"/>
          </w:tcPr>
          <w:p w14:paraId="7F4CF3DF" w14:textId="77777777" w:rsidR="00873201" w:rsidRDefault="00873201" w:rsidP="00A959D0">
            <w:pPr>
              <w:jc w:val="left"/>
            </w:pPr>
            <w:proofErr w:type="gramStart"/>
            <w:ins w:id="135" w:author="Shawn Wang" w:date="2014-05-07T13:42:00Z">
              <w:r>
                <w:t>ret</w:t>
              </w:r>
            </w:ins>
            <w:proofErr w:type="gramEnd"/>
          </w:p>
        </w:tc>
        <w:tc>
          <w:tcPr>
            <w:tcW w:w="708" w:type="dxa"/>
          </w:tcPr>
          <w:p w14:paraId="4634A194" w14:textId="77777777" w:rsidR="00873201" w:rsidRDefault="00873201" w:rsidP="00A959D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6C27966F" w14:textId="77777777" w:rsidR="00873201" w:rsidRDefault="00873201" w:rsidP="00A959D0">
            <w:pPr>
              <w:jc w:val="left"/>
            </w:pPr>
            <w:proofErr w:type="gramStart"/>
            <w:ins w:id="136" w:author="Shawn Wang" w:date="2014-05-07T13:42:00Z">
              <w:r>
                <w:t>long</w:t>
              </w:r>
            </w:ins>
            <w:proofErr w:type="gramEnd"/>
          </w:p>
        </w:tc>
        <w:tc>
          <w:tcPr>
            <w:tcW w:w="5012" w:type="dxa"/>
          </w:tcPr>
          <w:p w14:paraId="45C32133" w14:textId="77777777" w:rsidR="00873201" w:rsidRDefault="00873201" w:rsidP="00A959D0">
            <w:pPr>
              <w:jc w:val="left"/>
            </w:pPr>
            <w:r>
              <w:rPr>
                <w:rFonts w:hint="eastAsia"/>
              </w:rPr>
              <w:t>结果（</w:t>
            </w:r>
            <w:ins w:id="137" w:author="Shawn Wang" w:date="2014-05-07T13:42:00Z">
              <w:r>
                <w:t>0</w:t>
              </w:r>
            </w:ins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873201" w14:paraId="427310B6" w14:textId="77777777" w:rsidTr="00A959D0">
        <w:tc>
          <w:tcPr>
            <w:tcW w:w="1668" w:type="dxa"/>
          </w:tcPr>
          <w:p w14:paraId="733F7AE2" w14:textId="77777777" w:rsidR="00873201" w:rsidRDefault="00873201" w:rsidP="00A959D0">
            <w:pPr>
              <w:jc w:val="left"/>
            </w:pPr>
            <w:proofErr w:type="gramStart"/>
            <w:r>
              <w:rPr>
                <w:rFonts w:hint="eastAsia"/>
              </w:rPr>
              <w:t>msg</w:t>
            </w:r>
            <w:proofErr w:type="gramEnd"/>
          </w:p>
        </w:tc>
        <w:tc>
          <w:tcPr>
            <w:tcW w:w="708" w:type="dxa"/>
          </w:tcPr>
          <w:p w14:paraId="655A280F" w14:textId="77777777" w:rsidR="00873201" w:rsidRDefault="00873201" w:rsidP="00A959D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4EBFC04F" w14:textId="77777777" w:rsidR="00873201" w:rsidRDefault="00873201" w:rsidP="00A959D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2D417004" w14:textId="77777777" w:rsidR="00873201" w:rsidRDefault="00873201" w:rsidP="00A959D0">
            <w:pPr>
              <w:jc w:val="left"/>
            </w:pPr>
            <w:r>
              <w:rPr>
                <w:rFonts w:hint="eastAsia"/>
              </w:rPr>
              <w:t>相关描述，用户登录失败后的提示</w:t>
            </w:r>
          </w:p>
        </w:tc>
      </w:tr>
      <w:tr w:rsidR="00873201" w14:paraId="7B080CDF" w14:textId="77777777" w:rsidTr="00A959D0">
        <w:tc>
          <w:tcPr>
            <w:tcW w:w="8522" w:type="dxa"/>
            <w:gridSpan w:val="4"/>
          </w:tcPr>
          <w:p w14:paraId="5354E5FD" w14:textId="613A1680" w:rsidR="00873201" w:rsidRDefault="00586A78" w:rsidP="00A959D0">
            <w:pPr>
              <w:jc w:val="left"/>
            </w:pPr>
            <w:r>
              <w:rPr>
                <w:rFonts w:ascii="Calibri" w:eastAsia="宋体" w:hAnsi="Calibri" w:cs="Calibri" w:hint="eastAsia"/>
                <w:sz w:val="21"/>
                <w:szCs w:val="21"/>
              </w:rPr>
              <w:t>applyfriend</w:t>
            </w:r>
            <w:r w:rsidR="00873201">
              <w:rPr>
                <w:rFonts w:ascii="Calibri" w:eastAsia="宋体" w:hAnsi="Calibri" w:cs="Calibri" w:hint="eastAsia"/>
                <w:sz w:val="21"/>
                <w:szCs w:val="21"/>
              </w:rPr>
              <w:t>list</w:t>
            </w:r>
            <w:r w:rsidR="00873201">
              <w:rPr>
                <w:rFonts w:hint="eastAsia"/>
              </w:rPr>
              <w:t>（返回对象集合，包括多个通讯录对象）通讯录对象</w:t>
            </w:r>
            <w:ins w:id="138" w:author="Shawn Wang" w:date="2014-05-07T13:56:00Z">
              <w:r w:rsidR="00873201">
                <w:t>数据格式如下</w:t>
              </w:r>
            </w:ins>
          </w:p>
        </w:tc>
      </w:tr>
      <w:tr w:rsidR="00873201" w14:paraId="34DD1C85" w14:textId="77777777" w:rsidTr="00A959D0">
        <w:tc>
          <w:tcPr>
            <w:tcW w:w="1668" w:type="dxa"/>
          </w:tcPr>
          <w:p w14:paraId="7EE2D1C7" w14:textId="6D971425" w:rsidR="00873201" w:rsidRDefault="00586A78" w:rsidP="00A959D0">
            <w:pPr>
              <w:jc w:val="left"/>
            </w:pPr>
            <w:proofErr w:type="gramStart"/>
            <w:r>
              <w:rPr>
                <w:rFonts w:ascii="Calibri" w:eastAsia="宋体" w:hAnsi="Calibri" w:cs="Calibri"/>
                <w:sz w:val="21"/>
                <w:szCs w:val="21"/>
              </w:rPr>
              <w:t>userName</w:t>
            </w:r>
            <w:proofErr w:type="gramEnd"/>
          </w:p>
        </w:tc>
        <w:tc>
          <w:tcPr>
            <w:tcW w:w="708" w:type="dxa"/>
          </w:tcPr>
          <w:p w14:paraId="5E96A86A" w14:textId="77777777" w:rsidR="00873201" w:rsidRDefault="00873201" w:rsidP="00A959D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54C7E4B7" w14:textId="77777777" w:rsidR="00873201" w:rsidRDefault="00873201" w:rsidP="00A959D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139E2423" w14:textId="77777777" w:rsidR="00873201" w:rsidRDefault="00873201" w:rsidP="00A959D0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873201" w14:paraId="0BE44E3B" w14:textId="77777777" w:rsidTr="00A959D0">
        <w:tc>
          <w:tcPr>
            <w:tcW w:w="1668" w:type="dxa"/>
          </w:tcPr>
          <w:p w14:paraId="219BF0F0" w14:textId="198D787B" w:rsidR="00873201" w:rsidRDefault="00586A78" w:rsidP="00A959D0">
            <w:pPr>
              <w:jc w:val="left"/>
              <w:rPr>
                <w:rFonts w:ascii="Calibri" w:eastAsia="宋体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eastAsia="宋体" w:hAnsi="Calibri" w:cs="Calibri"/>
                <w:sz w:val="21"/>
                <w:szCs w:val="21"/>
              </w:rPr>
              <w:t>applyReason</w:t>
            </w:r>
            <w:proofErr w:type="gramEnd"/>
          </w:p>
        </w:tc>
        <w:tc>
          <w:tcPr>
            <w:tcW w:w="708" w:type="dxa"/>
          </w:tcPr>
          <w:p w14:paraId="7676D9C3" w14:textId="77777777" w:rsidR="00873201" w:rsidRDefault="00873201" w:rsidP="00A959D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488CFEFB" w14:textId="77777777" w:rsidR="00873201" w:rsidRDefault="00873201" w:rsidP="00A959D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641EC7CF" w14:textId="3792B44A" w:rsidR="00873201" w:rsidRDefault="00586A78" w:rsidP="00A959D0">
            <w:pPr>
              <w:jc w:val="left"/>
            </w:pPr>
            <w:r>
              <w:rPr>
                <w:rFonts w:hint="eastAsia"/>
              </w:rPr>
              <w:t>申请说明</w:t>
            </w:r>
          </w:p>
        </w:tc>
      </w:tr>
      <w:tr w:rsidR="00873201" w14:paraId="24327413" w14:textId="77777777" w:rsidTr="00A959D0">
        <w:tc>
          <w:tcPr>
            <w:tcW w:w="1668" w:type="dxa"/>
          </w:tcPr>
          <w:p w14:paraId="5099F4D7" w14:textId="77777777" w:rsidR="00873201" w:rsidRDefault="00873201" w:rsidP="00A959D0">
            <w:pPr>
              <w:jc w:val="left"/>
            </w:pPr>
            <w:proofErr w:type="gramStart"/>
            <w:r>
              <w:rPr>
                <w:rFonts w:ascii="Calibri" w:eastAsia="宋体" w:hAnsi="Calibri" w:cs="Calibri"/>
                <w:sz w:val="21"/>
                <w:szCs w:val="21"/>
              </w:rPr>
              <w:t>userId</w:t>
            </w:r>
            <w:proofErr w:type="gramEnd"/>
          </w:p>
        </w:tc>
        <w:tc>
          <w:tcPr>
            <w:tcW w:w="708" w:type="dxa"/>
          </w:tcPr>
          <w:p w14:paraId="3D52B9EB" w14:textId="77777777" w:rsidR="00873201" w:rsidRDefault="00873201" w:rsidP="00A959D0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29B32FBC" w14:textId="77777777" w:rsidR="00873201" w:rsidRDefault="00873201" w:rsidP="00A959D0">
            <w:pPr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5012" w:type="dxa"/>
          </w:tcPr>
          <w:p w14:paraId="5A3AFE16" w14:textId="77777777" w:rsidR="00873201" w:rsidRDefault="00873201" w:rsidP="00A959D0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2D7D04D2" w14:textId="77777777" w:rsidR="00873201" w:rsidRDefault="00873201" w:rsidP="00873201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302EAED4" w14:textId="77777777" w:rsidR="00873201" w:rsidRDefault="00873201" w:rsidP="00873201">
      <w:pPr>
        <w:autoSpaceDE w:val="0"/>
        <w:autoSpaceDN w:val="0"/>
        <w:adjustRightInd w:val="0"/>
        <w:rPr>
          <w:rFonts w:eastAsia="宋体"/>
          <w:sz w:val="21"/>
          <w:szCs w:val="21"/>
        </w:rPr>
      </w:pPr>
    </w:p>
    <w:p w14:paraId="203971E0" w14:textId="77777777" w:rsidR="00621B2B" w:rsidRDefault="00621B2B"/>
    <w:sectPr w:rsidR="00621B2B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521C30D8"/>
    <w:multiLevelType w:val="hybridMultilevel"/>
    <w:tmpl w:val="88220828"/>
    <w:lvl w:ilvl="0" w:tplc="0DB8B3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A223D25"/>
    <w:multiLevelType w:val="hybridMultilevel"/>
    <w:tmpl w:val="F7A29750"/>
    <w:lvl w:ilvl="0" w:tplc="87949EC2">
      <w:start w:val="1"/>
      <w:numFmt w:val="decimal"/>
      <w:lvlText w:val="%1、"/>
      <w:lvlJc w:val="left"/>
      <w:pPr>
        <w:ind w:left="360" w:hanging="360"/>
      </w:pPr>
      <w:rPr>
        <w:rFonts w:hAnsi="Helvetica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C4"/>
    <w:rsid w:val="00015CF4"/>
    <w:rsid w:val="00050A78"/>
    <w:rsid w:val="00072327"/>
    <w:rsid w:val="000C7CC4"/>
    <w:rsid w:val="001629FE"/>
    <w:rsid w:val="00165057"/>
    <w:rsid w:val="00192368"/>
    <w:rsid w:val="001D64FF"/>
    <w:rsid w:val="0023239C"/>
    <w:rsid w:val="00254CE6"/>
    <w:rsid w:val="00256BA9"/>
    <w:rsid w:val="00271A55"/>
    <w:rsid w:val="00286F18"/>
    <w:rsid w:val="002931AF"/>
    <w:rsid w:val="002F1511"/>
    <w:rsid w:val="00321072"/>
    <w:rsid w:val="00363C92"/>
    <w:rsid w:val="00376899"/>
    <w:rsid w:val="00424B2B"/>
    <w:rsid w:val="004373FB"/>
    <w:rsid w:val="004E4B34"/>
    <w:rsid w:val="00504060"/>
    <w:rsid w:val="0050655E"/>
    <w:rsid w:val="00545815"/>
    <w:rsid w:val="005605A9"/>
    <w:rsid w:val="005849E5"/>
    <w:rsid w:val="00586A78"/>
    <w:rsid w:val="005A4380"/>
    <w:rsid w:val="005A7247"/>
    <w:rsid w:val="005B1DDD"/>
    <w:rsid w:val="005D29BC"/>
    <w:rsid w:val="006154FA"/>
    <w:rsid w:val="00621B2B"/>
    <w:rsid w:val="006A6195"/>
    <w:rsid w:val="006C5904"/>
    <w:rsid w:val="006D35E5"/>
    <w:rsid w:val="006D6DD7"/>
    <w:rsid w:val="00742775"/>
    <w:rsid w:val="007543A1"/>
    <w:rsid w:val="00785E8B"/>
    <w:rsid w:val="007C34CA"/>
    <w:rsid w:val="00873201"/>
    <w:rsid w:val="008B675D"/>
    <w:rsid w:val="0094323D"/>
    <w:rsid w:val="009A1303"/>
    <w:rsid w:val="009A35C8"/>
    <w:rsid w:val="009E515F"/>
    <w:rsid w:val="00A04FAE"/>
    <w:rsid w:val="00A469E4"/>
    <w:rsid w:val="00A56002"/>
    <w:rsid w:val="00A8205B"/>
    <w:rsid w:val="00A959D0"/>
    <w:rsid w:val="00AD5996"/>
    <w:rsid w:val="00AE7251"/>
    <w:rsid w:val="00B46198"/>
    <w:rsid w:val="00B63D47"/>
    <w:rsid w:val="00B67530"/>
    <w:rsid w:val="00BB17FE"/>
    <w:rsid w:val="00BC7734"/>
    <w:rsid w:val="00BD3995"/>
    <w:rsid w:val="00BE75AF"/>
    <w:rsid w:val="00BF3A28"/>
    <w:rsid w:val="00C0236C"/>
    <w:rsid w:val="00C874FF"/>
    <w:rsid w:val="00CB6071"/>
    <w:rsid w:val="00CC057F"/>
    <w:rsid w:val="00D07E8B"/>
    <w:rsid w:val="00D715BB"/>
    <w:rsid w:val="00D809C0"/>
    <w:rsid w:val="00D947FC"/>
    <w:rsid w:val="00DE2624"/>
    <w:rsid w:val="00E27C13"/>
    <w:rsid w:val="00E7237E"/>
    <w:rsid w:val="00E905DC"/>
    <w:rsid w:val="00EA6ECD"/>
    <w:rsid w:val="00EA7FD9"/>
    <w:rsid w:val="00F40C01"/>
    <w:rsid w:val="00F46D85"/>
    <w:rsid w:val="00FB2B63"/>
    <w:rsid w:val="00FC74C1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2A20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CC4"/>
    <w:pPr>
      <w:widowControl w:val="0"/>
      <w:jc w:val="both"/>
    </w:pPr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C7C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7C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7C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0C7CC4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0C7CC4"/>
    <w:rPr>
      <w:rFonts w:ascii="Heiti SC Light" w:eastAsia="Heiti SC Light" w:hAnsi="Times New Roman" w:cs="Times New Roman"/>
      <w:kern w:val="0"/>
    </w:rPr>
  </w:style>
  <w:style w:type="paragraph" w:styleId="a5">
    <w:name w:val="List Paragraph"/>
    <w:basedOn w:val="a"/>
    <w:uiPriority w:val="34"/>
    <w:qFormat/>
    <w:rsid w:val="000C7CC4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C7CC4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C7CC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C7CC4"/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47FC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947FC"/>
    <w:pPr>
      <w:ind w:left="200"/>
      <w:jc w:val="left"/>
    </w:pPr>
    <w:rPr>
      <w:rFonts w:asciiTheme="minorHAnsi" w:hAnsiTheme="minorHAnsi"/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947FC"/>
    <w:pPr>
      <w:ind w:left="40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D947FC"/>
    <w:pPr>
      <w:ind w:left="600"/>
      <w:jc w:val="left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D947FC"/>
    <w:pPr>
      <w:ind w:left="800"/>
      <w:jc w:val="left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D947FC"/>
    <w:pPr>
      <w:ind w:left="1000"/>
      <w:jc w:val="left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D947FC"/>
    <w:pPr>
      <w:ind w:left="1200"/>
      <w:jc w:val="left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D947FC"/>
    <w:pPr>
      <w:ind w:left="140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D947FC"/>
    <w:pPr>
      <w:ind w:left="1600"/>
      <w:jc w:val="left"/>
    </w:pPr>
    <w:rPr>
      <w:rFonts w:asciiTheme="minorHAnsi" w:hAnsiTheme="min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CC4"/>
    <w:pPr>
      <w:widowControl w:val="0"/>
      <w:jc w:val="both"/>
    </w:pPr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C7C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7C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7C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0C7CC4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0C7CC4"/>
    <w:rPr>
      <w:rFonts w:ascii="Heiti SC Light" w:eastAsia="Heiti SC Light" w:hAnsi="Times New Roman" w:cs="Times New Roman"/>
      <w:kern w:val="0"/>
    </w:rPr>
  </w:style>
  <w:style w:type="paragraph" w:styleId="a5">
    <w:name w:val="List Paragraph"/>
    <w:basedOn w:val="a"/>
    <w:uiPriority w:val="34"/>
    <w:qFormat/>
    <w:rsid w:val="000C7CC4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C7CC4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C7CC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C7CC4"/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47FC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947FC"/>
    <w:pPr>
      <w:ind w:left="200"/>
      <w:jc w:val="left"/>
    </w:pPr>
    <w:rPr>
      <w:rFonts w:asciiTheme="minorHAnsi" w:hAnsiTheme="minorHAnsi"/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947FC"/>
    <w:pPr>
      <w:ind w:left="40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D947FC"/>
    <w:pPr>
      <w:ind w:left="600"/>
      <w:jc w:val="left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D947FC"/>
    <w:pPr>
      <w:ind w:left="800"/>
      <w:jc w:val="left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D947FC"/>
    <w:pPr>
      <w:ind w:left="1000"/>
      <w:jc w:val="left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D947FC"/>
    <w:pPr>
      <w:ind w:left="1200"/>
      <w:jc w:val="left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D947FC"/>
    <w:pPr>
      <w:ind w:left="140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D947FC"/>
    <w:pPr>
      <w:ind w:left="1600"/>
      <w:jc w:val="left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1723</Words>
  <Characters>9825</Characters>
  <Application>Microsoft Macintosh Word</Application>
  <DocSecurity>0</DocSecurity>
  <Lines>81</Lines>
  <Paragraphs>23</Paragraphs>
  <ScaleCrop>false</ScaleCrop>
  <Company/>
  <LinksUpToDate>false</LinksUpToDate>
  <CharactersWithSpaces>11525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</dc:creator>
  <cp:keywords/>
  <dc:description/>
  <cp:lastModifiedBy>fish</cp:lastModifiedBy>
  <cp:revision>2</cp:revision>
  <dcterms:created xsi:type="dcterms:W3CDTF">2014-10-08T12:05:00Z</dcterms:created>
  <dcterms:modified xsi:type="dcterms:W3CDTF">2014-10-08T12:05:00Z</dcterms:modified>
</cp:coreProperties>
</file>