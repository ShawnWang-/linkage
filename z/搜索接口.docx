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F2" w:rsidRPr="008B43F2" w:rsidRDefault="008B43F2" w:rsidP="00764966">
      <w:pPr>
        <w:pStyle w:val="1"/>
      </w:pPr>
      <w:r w:rsidRPr="008B43F2">
        <w:t>索引的字段与数据库对照表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450"/>
        <w:gridCol w:w="3538"/>
        <w:gridCol w:w="707"/>
        <w:gridCol w:w="1045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索引Field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数据库字段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是否支持查询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不指定Field查询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索引的主键，可用于排序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articleId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3C4CE0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3C4CE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文章类型，1：作者；2：</w:t>
            </w:r>
            <w:proofErr w:type="gramStart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锌</w:t>
            </w:r>
            <w:proofErr w:type="gramEnd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媒体；3：网络爬虫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文章来源，当type=1：显示作者名称；2：</w:t>
            </w:r>
            <w:proofErr w:type="gramStart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锌</w:t>
            </w:r>
            <w:proofErr w:type="gramEnd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媒体；3：爬虫得到的来源名称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sum</w:t>
            </w: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摘要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articleContent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fileHtml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fileHtml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文章静态化地址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3C4CE0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发布人ID，当type=1，则表示作者用户ID；2：</w:t>
            </w:r>
            <w:proofErr w:type="spellStart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tu_manage_user</w:t>
            </w:r>
            <w:proofErr w:type="spellEnd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；3：为0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5BBF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创建时间</w:t>
            </w:r>
            <w:r w:rsidR="006705F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,</w:t>
            </w:r>
            <w:r w:rsidR="006705F7">
              <w:t xml:space="preserve"> </w:t>
            </w:r>
            <w:proofErr w:type="spellStart"/>
            <w:r w:rsidR="006705F7" w:rsidRPr="006705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yyyy</w:t>
            </w:r>
            <w:proofErr w:type="spellEnd"/>
            <w:r w:rsidR="006705F7" w:rsidRPr="006705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-MM-</w:t>
            </w:r>
            <w:proofErr w:type="spellStart"/>
            <w:r w:rsidR="006705F7" w:rsidRPr="006705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dd</w:t>
            </w:r>
            <w:proofErr w:type="spellEnd"/>
            <w:r w:rsidR="006705F7" w:rsidRPr="006705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="006705F7" w:rsidRPr="006705F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HH:mm:ss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3C4CE0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247A46" w:rsidP="00EE14DE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247A46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td_lable</w:t>
            </w:r>
            <w:r w:rsidR="008B43F2"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.</w:t>
            </w:r>
            <w:r w:rsidRPr="00247A46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所有的相关标签 主要用于标签名查询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tagids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EE14DE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247A46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td_lable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所有的相关标签ID 主要用于指定标签查询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8B43F2" w:rsidRPr="008B43F2" w:rsidRDefault="008B43F2" w:rsidP="00764966">
      <w:pPr>
        <w:pStyle w:val="1"/>
      </w:pPr>
      <w:r w:rsidRPr="008B43F2">
        <w:lastRenderedPageBreak/>
        <w:t>添加</w:t>
      </w:r>
      <w:r w:rsidRPr="008B43F2">
        <w:t>\</w:t>
      </w:r>
      <w:r w:rsidR="003C4CE0">
        <w:t>更新</w:t>
      </w:r>
      <w:r w:rsidRPr="008B43F2">
        <w:t>Document: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接口调用地址：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solr</w:t>
      </w:r>
      <w:proofErr w:type="spellEnd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="008B5BBF">
        <w:rPr>
          <w:rFonts w:ascii="Helvetica" w:eastAsia="宋体" w:hAnsi="Helvetica" w:cs="Helvetica"/>
          <w:color w:val="333333"/>
          <w:kern w:val="0"/>
          <w:sz w:val="20"/>
          <w:szCs w:val="20"/>
        </w:rPr>
        <w:t>article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="00C73EB4">
        <w:rPr>
          <w:rFonts w:ascii="Helvetica" w:eastAsia="宋体" w:hAnsi="Helvetica" w:cs="Helvetica"/>
          <w:color w:val="333333"/>
          <w:kern w:val="0"/>
          <w:sz w:val="20"/>
          <w:szCs w:val="20"/>
        </w:rPr>
        <w:t>save</w:t>
      </w:r>
      <w:proofErr w:type="gramStart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/{</w:t>
      </w:r>
      <w:proofErr w:type="gramEnd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id}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GET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测试地址：</w:t>
      </w:r>
      <w:r w:rsidR="00F210F3" w:rsidRPr="00F210F3">
        <w:rPr>
          <w:rFonts w:ascii="Helvetica" w:eastAsia="宋体" w:hAnsi="Helvetica" w:cs="Helvetica"/>
          <w:color w:val="006DAF"/>
          <w:kern w:val="0"/>
          <w:sz w:val="20"/>
          <w:szCs w:val="20"/>
        </w:rPr>
        <w:t>http://115.29.175.225:8090/xmtcloudapi/solr/article/</w:t>
      </w:r>
      <w:r w:rsidR="00F210F3">
        <w:rPr>
          <w:rFonts w:ascii="Helvetica" w:eastAsia="宋体" w:hAnsi="Helvetica" w:cs="Helvetica"/>
          <w:color w:val="006DAF"/>
          <w:kern w:val="0"/>
          <w:sz w:val="20"/>
          <w:szCs w:val="20"/>
        </w:rPr>
        <w:t>save/1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proofErr w:type="gramStart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params</w:t>
      </w:r>
      <w:proofErr w:type="spellEnd"/>
      <w:proofErr w:type="gramEnd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4249"/>
        <w:gridCol w:w="1123"/>
        <w:gridCol w:w="650"/>
        <w:gridCol w:w="718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commitWithinMs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max time (in 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) before a commit will happen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默认-1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返回参数说明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150"/>
        <w:gridCol w:w="1155"/>
        <w:gridCol w:w="1750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0:成功 -1:不存在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报文体部分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包含以下信息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正确返回示例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"QTime:3"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错误返回示例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-1,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="007167EE" w:rsidRPr="007167EE">
        <w:rPr>
          <w:rFonts w:ascii="Courier New" w:eastAsia="宋体" w:hAnsi="Courier New" w:cs="Courier New" w:hint="eastAsia"/>
          <w:color w:val="009100"/>
          <w:kern w:val="0"/>
          <w:sz w:val="24"/>
          <w:szCs w:val="24"/>
        </w:rPr>
        <w:t>文章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不存在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8B43F2" w:rsidRPr="008B43F2" w:rsidRDefault="008B43F2" w:rsidP="008B4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F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std="t" o:hrnoshade="t" o:hr="t" fillcolor="#ccc" stroked="f"/>
        </w:pict>
      </w:r>
    </w:p>
    <w:p w:rsidR="008B43F2" w:rsidRPr="008B43F2" w:rsidRDefault="007167EE" w:rsidP="00764966">
      <w:pPr>
        <w:pStyle w:val="1"/>
      </w:pPr>
      <w:r>
        <w:t>删除</w:t>
      </w:r>
      <w:r w:rsidR="008B43F2" w:rsidRPr="008B43F2">
        <w:t>Document: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接口调用地址：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solr</w:t>
      </w:r>
      <w:proofErr w:type="spellEnd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="00C922A3">
        <w:rPr>
          <w:rFonts w:ascii="Helvetica" w:eastAsia="宋体" w:hAnsi="Helvetica" w:cs="Helvetica"/>
          <w:color w:val="333333"/>
          <w:kern w:val="0"/>
          <w:sz w:val="20"/>
          <w:szCs w:val="20"/>
        </w:rPr>
        <w:t>article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/delete</w:t>
      </w:r>
      <w:proofErr w:type="gramStart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/{</w:t>
      </w:r>
      <w:proofErr w:type="gramEnd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id}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GET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测试地址：</w:t>
      </w:r>
      <w:r w:rsidR="00650168" w:rsidRPr="00650168">
        <w:rPr>
          <w:rFonts w:ascii="Helvetica" w:eastAsia="宋体" w:hAnsi="Helvetica" w:cs="Helvetica"/>
          <w:color w:val="333333"/>
          <w:kern w:val="0"/>
          <w:sz w:val="20"/>
          <w:szCs w:val="20"/>
        </w:rPr>
        <w:t>http://115.29.175.225:8090/xmtc</w:t>
      </w:r>
      <w:r w:rsidR="00650168">
        <w:rPr>
          <w:rFonts w:ascii="Helvetica" w:eastAsia="宋体" w:hAnsi="Helvetica" w:cs="Helvetica"/>
          <w:color w:val="333333"/>
          <w:kern w:val="0"/>
          <w:sz w:val="20"/>
          <w:szCs w:val="20"/>
        </w:rPr>
        <w:t>loudapi/solr/article/delete/1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proofErr w:type="gramStart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params</w:t>
      </w:r>
      <w:proofErr w:type="spellEnd"/>
      <w:proofErr w:type="gramEnd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4249"/>
        <w:gridCol w:w="1123"/>
        <w:gridCol w:w="650"/>
        <w:gridCol w:w="718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commitWithinMs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max time (in 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) before a commit will happen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默认-1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返回参数说明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150"/>
        <w:gridCol w:w="1155"/>
        <w:gridCol w:w="1350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0:成功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报文体部分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包含以下信息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正确返回示例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"QTime:3"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}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错误返回示例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-500,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服务器异常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8B43F2" w:rsidRPr="008B43F2" w:rsidRDefault="008B43F2" w:rsidP="008B4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F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std="t" o:hrnoshade="t" o:hr="t" fillcolor="#ccc" stroked="f"/>
        </w:pict>
      </w:r>
    </w:p>
    <w:p w:rsidR="008B43F2" w:rsidRPr="008B43F2" w:rsidRDefault="008B43F2" w:rsidP="00764966">
      <w:pPr>
        <w:pStyle w:val="1"/>
      </w:pPr>
      <w:r w:rsidRPr="008B43F2">
        <w:t>提交</w:t>
      </w:r>
      <w:r w:rsidRPr="008B43F2">
        <w:t>Commit: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proofErr w:type="gramStart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params</w:t>
      </w:r>
      <w:proofErr w:type="spellEnd"/>
      <w:proofErr w:type="gramEnd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4511"/>
        <w:gridCol w:w="963"/>
        <w:gridCol w:w="650"/>
        <w:gridCol w:w="816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waitFlush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Blocks until index changes are flushed to disk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默认true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waitSearcher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Blocks until a new searcher is opened and registered as the main query searcher, making the changes 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visible.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默认true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softCommit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This will refresh the view of the index faster, but without guarantees that the 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document is stably stored.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默认false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返回参数说明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150"/>
        <w:gridCol w:w="1155"/>
        <w:gridCol w:w="1350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0:成功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报文体部分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包含以下信息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正确返回示例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"QTime:3"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错误返回示例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-500,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服务器异常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8B43F2" w:rsidRPr="008B43F2" w:rsidRDefault="008B43F2" w:rsidP="008B4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F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std="t" o:hrnoshade="t" o:hr="t" fillcolor="#ccc" stroked="f"/>
        </w:pict>
      </w:r>
    </w:p>
    <w:p w:rsidR="008B43F2" w:rsidRPr="008B43F2" w:rsidRDefault="008B43F2" w:rsidP="00764966">
      <w:pPr>
        <w:pStyle w:val="1"/>
      </w:pPr>
      <w:r w:rsidRPr="008B43F2">
        <w:t>查询</w:t>
      </w:r>
      <w:r w:rsidRPr="008B43F2">
        <w:t>Document(s):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接口调用地址：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solr</w:t>
      </w:r>
      <w:proofErr w:type="spellEnd"/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="00712ABB">
        <w:rPr>
          <w:rFonts w:ascii="Helvetica" w:eastAsia="宋体" w:hAnsi="Helvetica" w:cs="Helvetica"/>
          <w:color w:val="333333"/>
          <w:kern w:val="0"/>
          <w:sz w:val="20"/>
          <w:szCs w:val="20"/>
        </w:rPr>
        <w:t>article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/query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方法：</w:t>
      </w: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POST</w:t>
      </w:r>
    </w:p>
    <w:p w:rsidR="008B43F2" w:rsidRPr="008B43F2" w:rsidRDefault="008B43F2" w:rsidP="008B43F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测试地址：</w:t>
      </w:r>
      <w:r w:rsidR="006F5C82" w:rsidRPr="006F5C82">
        <w:rPr>
          <w:rFonts w:ascii="Helvetica" w:eastAsia="宋体" w:hAnsi="Helvetica" w:cs="Helvetica"/>
          <w:color w:val="333333"/>
          <w:kern w:val="0"/>
          <w:sz w:val="20"/>
          <w:szCs w:val="20"/>
        </w:rPr>
        <w:t>http://115.29.175.225:8090/xmtc</w:t>
      </w:r>
      <w:r w:rsidR="00431D24">
        <w:rPr>
          <w:rFonts w:ascii="Helvetica" w:eastAsia="宋体" w:hAnsi="Helvetica" w:cs="Helvetica"/>
          <w:color w:val="333333"/>
          <w:kern w:val="0"/>
          <w:sz w:val="20"/>
          <w:szCs w:val="20"/>
        </w:rPr>
        <w:t>loudapi/solr/article/query</w:t>
      </w:r>
      <w:r w:rsidR="006F5C82" w:rsidRPr="008B43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proofErr w:type="gramStart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params</w:t>
      </w:r>
      <w:proofErr w:type="spellEnd"/>
      <w:proofErr w:type="gramEnd"/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180"/>
        <w:gridCol w:w="981"/>
        <w:gridCol w:w="650"/>
        <w:gridCol w:w="4229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查询字符串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返回第一条记录在完整找到结果中的偏移位置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默认值0，一般用于分页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指定返回结果最多有多少条记录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默认值10，与start一起实现分页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格式：</w:t>
            </w:r>
            <w:proofErr w:type="gram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sort</w:t>
            </w:r>
            <w:proofErr w:type="gram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=&lt;field name&gt;</w:t>
            </w:r>
            <w:ins w:id="0" w:author="Unknown">
              <w:r w:rsidRPr="008B43F2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</w:rPr>
                <w:t>&lt;</w:t>
              </w:r>
              <w:proofErr w:type="spellStart"/>
              <w:r w:rsidRPr="008B43F2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</w:rPr>
                <w:t>desc</w:t>
              </w:r>
              <w:proofErr w:type="spellEnd"/>
              <w:r w:rsidRPr="008B43F2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</w:rPr>
                <w:t xml:space="preserve"> | </w:t>
              </w:r>
              <w:proofErr w:type="spellStart"/>
              <w:r w:rsidRPr="008B43F2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</w:rPr>
                <w:t>asc</w:t>
              </w:r>
              <w:proofErr w:type="spellEnd"/>
              <w:r w:rsidRPr="008B43F2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</w:rPr>
                <w:t>&gt;[,&lt;fieldname&gt;</w:t>
              </w:r>
            </w:ins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desc|asc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&gt;|]…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过滤查询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例：q=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mm&amp;fq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date_time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:[20141001 TO 20141031]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hl.fl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高亮字段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例：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hl.fl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zy_name&amp;hl.fl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=introduce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facet.field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分片按Field查询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例：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facet.field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edutype&amp;facet.field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=grade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facet.query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分片查询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例：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facet.query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=price[2000 TO 3000]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返回参数说明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3708"/>
        <w:gridCol w:w="968"/>
        <w:gridCol w:w="2064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类型(格式)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0:成功 -1:参数不正确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报文体部分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包含以下信息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facetQuery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query分片结果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指定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facet.query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字段时出现此属性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key为查询参数中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facet.query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的值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facetFields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Field分片结果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指定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facet.field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字段时出现此属性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key为查询参数中</w:t>
            </w: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facet.field</w:t>
            </w:r>
            <w:proofErr w:type="spell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的值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numFound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查询总</w:t>
            </w:r>
            <w:proofErr w:type="gramEnd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docs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B36FF1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查询的</w:t>
            </w:r>
            <w:r w:rsidR="008B43F2"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document数组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包含以下属性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061673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索引的主键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articleId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240031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对应数据库中id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3C4CE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文章类型，1：作者；2：</w:t>
            </w:r>
            <w:proofErr w:type="gramStart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锌</w:t>
            </w:r>
            <w:proofErr w:type="gramEnd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媒体；3：网络爬虫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240031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文章来源，当type=1：显示作者名称；2：</w:t>
            </w:r>
            <w:proofErr w:type="gramStart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锌</w:t>
            </w:r>
            <w:proofErr w:type="gramEnd"/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媒体；3：爬虫得到的来源名称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240031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sum</w:t>
            </w: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摘要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picture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240031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articleContent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fileHtml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文章静态化地址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4B6ECE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发布人ID，</w:t>
            </w:r>
            <w:r w:rsidR="004B6ECE"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当type=1，则表示作者用户ID；2：</w:t>
            </w:r>
            <w:proofErr w:type="spellStart"/>
            <w:r w:rsidR="004B6ECE"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tu_manage_user</w:t>
            </w:r>
            <w:proofErr w:type="spellEnd"/>
            <w:r w:rsidR="004B6ECE"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；3：为0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240031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1555C7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1555C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yyyy</w:t>
            </w:r>
            <w:proofErr w:type="spellEnd"/>
            <w:r w:rsidRPr="001555C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-MM-</w:t>
            </w:r>
            <w:proofErr w:type="spellStart"/>
            <w:r w:rsidRPr="001555C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dd</w:t>
            </w:r>
            <w:proofErr w:type="spellEnd"/>
            <w:r w:rsidRPr="001555C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555C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HH:mm:ss</w:t>
            </w:r>
            <w:proofErr w:type="spellEnd"/>
          </w:p>
        </w:tc>
      </w:tr>
      <w:tr w:rsidR="00EF51C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所有的相关标签</w:t>
            </w:r>
            <w:r w:rsidR="002C520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F51C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1C2" w:rsidRPr="008B43F2" w:rsidRDefault="00EF51C2" w:rsidP="00E836EA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</w:pP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示例参数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2350"/>
      </w:tblGrid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{!tag=t1}数学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hl.fl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*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facet.field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grade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facet.field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subject</w:t>
            </w:r>
          </w:p>
        </w:tc>
      </w:tr>
      <w:tr w:rsidR="008B43F2" w:rsidRPr="008B43F2" w:rsidTr="008B43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8B43F2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facet.query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43F2" w:rsidRPr="008B43F2" w:rsidRDefault="008B43F2" w:rsidP="00CB2BEE">
            <w:pPr>
              <w:widowControl/>
              <w:spacing w:before="75" w:after="75"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{!ex=t1}</w:t>
            </w:r>
            <w:r w:rsidR="00CB2BEE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type[1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 TO </w:t>
            </w:r>
            <w:r w:rsidR="00CB2BEE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2</w:t>
            </w:r>
            <w:r w:rsidRPr="008B43F2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] </w:t>
            </w:r>
          </w:p>
        </w:tc>
      </w:tr>
    </w:tbl>
    <w:p w:rsidR="008B43F2" w:rsidRPr="008B43F2" w:rsidRDefault="008B43F2" w:rsidP="008B43F2">
      <w:pPr>
        <w:widowControl/>
        <w:shd w:val="clear" w:color="auto" w:fill="FFFFFF"/>
        <w:spacing w:before="36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B43F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正确返回示例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ret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msg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查询成功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body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docs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[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id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="00D33A73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"ARTICLE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_219"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="00CE76A3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="00CE76A3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article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Id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219,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="00CE76A3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title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"&lt;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数学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&lt;/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归纳法；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数学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&lt;/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归纳法的应用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C538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="00C5381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……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id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="00E63D20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="00E63D20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ARTICLE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_182"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="00E63D20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article</w:t>
      </w:r>
      <w:r w:rsidR="00E63D20"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Id</w:t>
      </w:r>
      <w:proofErr w:type="spellEnd"/>
      <w:proofErr w:type="gramEnd"/>
      <w:r w:rsidR="00E63D20"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 xml:space="preserve">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182,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="00E63D20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title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二年级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数学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&lt;/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数与代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数学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&lt;/</w:t>
      </w:r>
      <w:proofErr w:type="spell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em</w:t>
      </w:r>
      <w:proofErr w:type="spell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&gt;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案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8B43F2" w:rsidRPr="008B43F2" w:rsidRDefault="008B43F2" w:rsidP="00AD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="00AD571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……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...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],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facetQuery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"{</w:t>
      </w:r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!ex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=t1}</w:t>
      </w:r>
      <w:r w:rsidR="003271A0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type:[1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 xml:space="preserve"> TO </w:t>
      </w:r>
      <w:r w:rsidR="003271A0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2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]"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205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facetFields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gramStart"/>
      <w:r w:rsidR="009F2533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tags</w:t>
      </w:r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{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语文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英语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0,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数学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43</w:t>
      </w:r>
    </w:p>
    <w:p w:rsidR="008B43F2" w:rsidRPr="008B43F2" w:rsidRDefault="008B43F2" w:rsidP="00C043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},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proofErr w:type="spellStart"/>
      <w:proofErr w:type="gramStart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numFound</w:t>
      </w:r>
      <w:proofErr w:type="spellEnd"/>
      <w:proofErr w:type="gramEnd"/>
      <w:r w:rsidRPr="008B43F2">
        <w:rPr>
          <w:rFonts w:ascii="Courier New" w:eastAsia="宋体" w:hAnsi="Courier New" w:cs="Courier New"/>
          <w:color w:val="009100"/>
          <w:kern w:val="0"/>
          <w:sz w:val="24"/>
          <w:szCs w:val="24"/>
        </w:rPr>
        <w:t>"</w:t>
      </w: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 45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}</w:t>
      </w:r>
    </w:p>
    <w:p w:rsidR="008B43F2" w:rsidRPr="008B43F2" w:rsidRDefault="008B43F2" w:rsidP="008B43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B43F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8B43F2" w:rsidRPr="008B43F2" w:rsidRDefault="008B43F2" w:rsidP="008B4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3F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std="t" o:hrnoshade="t" o:hr="t" fillcolor="#ccc" stroked="f"/>
        </w:pict>
      </w:r>
    </w:p>
    <w:sectPr w:rsidR="008B43F2" w:rsidRPr="008B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3C"/>
    <w:rsid w:val="0000001C"/>
    <w:rsid w:val="00032785"/>
    <w:rsid w:val="00061673"/>
    <w:rsid w:val="00067996"/>
    <w:rsid w:val="001555C7"/>
    <w:rsid w:val="0016277F"/>
    <w:rsid w:val="00240031"/>
    <w:rsid w:val="00247A46"/>
    <w:rsid w:val="002C5201"/>
    <w:rsid w:val="003271A0"/>
    <w:rsid w:val="003C4CE0"/>
    <w:rsid w:val="00431D24"/>
    <w:rsid w:val="004B6ECE"/>
    <w:rsid w:val="00502DEF"/>
    <w:rsid w:val="005C1C66"/>
    <w:rsid w:val="00650168"/>
    <w:rsid w:val="006705F7"/>
    <w:rsid w:val="006F5C82"/>
    <w:rsid w:val="00712ABB"/>
    <w:rsid w:val="007167EE"/>
    <w:rsid w:val="00764966"/>
    <w:rsid w:val="008B43F2"/>
    <w:rsid w:val="008B5BBF"/>
    <w:rsid w:val="009F2533"/>
    <w:rsid w:val="00AD5712"/>
    <w:rsid w:val="00B36FF1"/>
    <w:rsid w:val="00C0434F"/>
    <w:rsid w:val="00C5381B"/>
    <w:rsid w:val="00C73EB4"/>
    <w:rsid w:val="00C922A3"/>
    <w:rsid w:val="00CB2BEE"/>
    <w:rsid w:val="00CC3AC2"/>
    <w:rsid w:val="00CE76A3"/>
    <w:rsid w:val="00D33A73"/>
    <w:rsid w:val="00E63D20"/>
    <w:rsid w:val="00E7203C"/>
    <w:rsid w:val="00E836EA"/>
    <w:rsid w:val="00EE14DE"/>
    <w:rsid w:val="00EF51C2"/>
    <w:rsid w:val="00F2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4A1E8-B806-449B-8A8E-964B8506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B43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B43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semiHidden/>
    <w:rsid w:val="008B43F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4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49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33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83583352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34033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96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836309665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8473475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5781248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262611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65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31902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6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18C7-4D0F-4A39-8FF0-3E056CC5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52</cp:revision>
  <dcterms:created xsi:type="dcterms:W3CDTF">2014-08-19T11:35:00Z</dcterms:created>
  <dcterms:modified xsi:type="dcterms:W3CDTF">2014-08-19T12:17:00Z</dcterms:modified>
</cp:coreProperties>
</file>