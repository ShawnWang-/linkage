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087AA" w14:textId="6B667785" w:rsidR="001A5E22" w:rsidRDefault="009B52C9" w:rsidP="001A5E22">
      <w:pPr>
        <w:pStyle w:val="3"/>
        <w:tabs>
          <w:tab w:val="left" w:pos="1620"/>
          <w:tab w:val="right" w:leader="dot" w:pos="8296"/>
        </w:tabs>
        <w:ind w:left="0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/>
          <w:b/>
          <w:sz w:val="36"/>
          <w:szCs w:val="36"/>
        </w:rPr>
        <w:t>“</w:t>
      </w:r>
      <w:r w:rsidR="001A5E22">
        <w:rPr>
          <w:rFonts w:ascii="宋体" w:hAnsi="宋体" w:cs="宋体" w:hint="eastAsia"/>
          <w:b/>
          <w:sz w:val="36"/>
          <w:szCs w:val="36"/>
        </w:rPr>
        <w:t>跟我学</w:t>
      </w:r>
      <w:r>
        <w:rPr>
          <w:rFonts w:ascii="宋体" w:hAnsi="宋体" w:cs="宋体"/>
          <w:b/>
          <w:sz w:val="36"/>
          <w:szCs w:val="36"/>
        </w:rPr>
        <w:t>”</w:t>
      </w:r>
      <w:r w:rsidR="001A5E22">
        <w:rPr>
          <w:rFonts w:ascii="宋体" w:hAnsi="宋体" w:cs="宋体" w:hint="eastAsia"/>
          <w:b/>
          <w:sz w:val="36"/>
          <w:szCs w:val="36"/>
        </w:rPr>
        <w:t>客户端接口规</w:t>
      </w:r>
      <w:r w:rsidR="001A5E22" w:rsidRPr="00736275">
        <w:rPr>
          <w:rFonts w:ascii="宋体" w:hAnsi="宋体" w:cs="宋体" w:hint="eastAsia"/>
          <w:b/>
          <w:sz w:val="36"/>
          <w:szCs w:val="36"/>
        </w:rPr>
        <w:t>范</w:t>
      </w:r>
      <w:r w:rsidRPr="00736275">
        <w:rPr>
          <w:rFonts w:ascii="宋体" w:hAnsi="宋体" w:cs="宋体" w:hint="eastAsia"/>
          <w:b/>
          <w:sz w:val="36"/>
          <w:szCs w:val="36"/>
        </w:rPr>
        <w:t>V</w:t>
      </w:r>
      <w:r w:rsidR="00736275" w:rsidRPr="00736275">
        <w:rPr>
          <w:rFonts w:ascii="宋体" w:hAnsi="宋体" w:cs="宋体"/>
          <w:b/>
          <w:sz w:val="36"/>
          <w:szCs w:val="36"/>
        </w:rPr>
        <w:t>0.0</w:t>
      </w:r>
      <w:r w:rsidRPr="00736275">
        <w:rPr>
          <w:rFonts w:ascii="宋体" w:hAnsi="宋体" w:cs="宋体" w:hint="eastAsia"/>
          <w:b/>
          <w:sz w:val="36"/>
          <w:szCs w:val="36"/>
        </w:rPr>
        <w:t>.</w:t>
      </w:r>
      <w:r w:rsidR="00736275" w:rsidRPr="00736275">
        <w:rPr>
          <w:rFonts w:ascii="宋体" w:hAnsi="宋体" w:cs="宋体"/>
          <w:b/>
          <w:sz w:val="36"/>
          <w:szCs w:val="36"/>
        </w:rPr>
        <w:t>1</w:t>
      </w:r>
    </w:p>
    <w:tbl>
      <w:tblPr>
        <w:tblpPr w:leftFromText="180" w:rightFromText="180" w:vertAnchor="page" w:horzAnchor="page" w:tblpX="1731" w:tblpY="5185"/>
        <w:tblW w:w="8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3"/>
        <w:gridCol w:w="1417"/>
        <w:gridCol w:w="1418"/>
        <w:gridCol w:w="4677"/>
      </w:tblGrid>
      <w:tr w:rsidR="009510D6" w14:paraId="0D9E0BA8" w14:textId="77777777" w:rsidTr="009510D6">
        <w:trPr>
          <w:trHeight w:val="274"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FFD" w14:textId="77777777" w:rsidR="001A5E22" w:rsidRPr="00AF08B5" w:rsidRDefault="001A5E22" w:rsidP="009510D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F08B5">
              <w:rPr>
                <w:rFonts w:hint="eastAsia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5E79" w14:textId="77777777" w:rsidR="001A5E22" w:rsidRPr="00AF08B5" w:rsidRDefault="001A5E22" w:rsidP="009510D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F08B5">
              <w:rPr>
                <w:rFonts w:hint="eastAsia"/>
                <w:b/>
                <w:color w:val="000000"/>
                <w:sz w:val="24"/>
                <w:szCs w:val="24"/>
              </w:rPr>
              <w:t>修改人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1F53" w14:textId="77777777" w:rsidR="001A5E22" w:rsidRPr="00AF08B5" w:rsidRDefault="001A5E22" w:rsidP="009510D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F08B5">
              <w:rPr>
                <w:rFonts w:hint="eastAsia"/>
                <w:b/>
                <w:color w:val="000000"/>
                <w:sz w:val="24"/>
                <w:szCs w:val="24"/>
              </w:rPr>
              <w:t>完成时间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850D" w14:textId="77777777" w:rsidR="001A5E22" w:rsidRPr="00AF08B5" w:rsidRDefault="001A5E22" w:rsidP="009510D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F08B5">
              <w:rPr>
                <w:rFonts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9510D6" w14:paraId="2A4D14FA" w14:textId="77777777" w:rsidTr="009510D6">
        <w:trPr>
          <w:trHeight w:val="274"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EDE6" w14:textId="59E4AA9B" w:rsidR="001A5E22" w:rsidRPr="009510D6" w:rsidRDefault="00736275" w:rsidP="009510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3712" w14:textId="2A0D7C26" w:rsidR="001A5E22" w:rsidRPr="009510D6" w:rsidRDefault="001A5E22" w:rsidP="009510D6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6EF5" w14:textId="506F0D61" w:rsidR="001A5E22" w:rsidRPr="009510D6" w:rsidRDefault="009B52C9" w:rsidP="009510D6">
            <w:pPr>
              <w:rPr>
                <w:sz w:val="24"/>
                <w:szCs w:val="24"/>
              </w:rPr>
            </w:pPr>
            <w:r w:rsidRPr="009510D6">
              <w:rPr>
                <w:rFonts w:hint="eastAsia"/>
                <w:sz w:val="24"/>
                <w:szCs w:val="24"/>
              </w:rPr>
              <w:t>2014-5</w:t>
            </w:r>
            <w:r w:rsidR="001A5E22" w:rsidRPr="009510D6">
              <w:rPr>
                <w:rFonts w:hint="eastAsia"/>
                <w:sz w:val="24"/>
                <w:szCs w:val="24"/>
              </w:rPr>
              <w:t>-</w:t>
            </w:r>
            <w:r w:rsidRPr="009510D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6713" w14:textId="1DB7D9D5" w:rsidR="001A5E22" w:rsidRPr="009510D6" w:rsidRDefault="009B52C9" w:rsidP="009510D6">
            <w:pPr>
              <w:rPr>
                <w:sz w:val="24"/>
                <w:szCs w:val="24"/>
              </w:rPr>
            </w:pPr>
            <w:r w:rsidRPr="009510D6">
              <w:rPr>
                <w:rFonts w:hint="eastAsia"/>
                <w:sz w:val="24"/>
                <w:szCs w:val="24"/>
              </w:rPr>
              <w:t>新建登录、我问你答、在线答题</w:t>
            </w:r>
            <w:r w:rsidR="00DC58EE" w:rsidRPr="009510D6">
              <w:rPr>
                <w:rFonts w:hint="eastAsia"/>
                <w:sz w:val="24"/>
                <w:szCs w:val="24"/>
              </w:rPr>
              <w:t>功能接口</w:t>
            </w:r>
          </w:p>
        </w:tc>
      </w:tr>
    </w:tbl>
    <w:p w14:paraId="659D429E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5D11A700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094091A8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3C7FDEBB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1090925D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154BB8E1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150040F8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5C92A88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51718556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0B151D98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41D1288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2A5CBBBB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29AC3FC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65D6639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08278415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6F02D844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5B2FA336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D9527DB" w14:textId="77777777" w:rsidR="001A5E22" w:rsidRDefault="001A5E22" w:rsidP="00473B7D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363F7B40" w14:textId="77777777" w:rsidR="009510D6" w:rsidRDefault="009510D6" w:rsidP="001A5E22">
      <w:pPr>
        <w:rPr>
          <w:b/>
          <w:bCs/>
          <w:color w:val="FF0000"/>
          <w:kern w:val="0"/>
          <w:sz w:val="32"/>
          <w:szCs w:val="32"/>
        </w:rPr>
      </w:pPr>
    </w:p>
    <w:p w14:paraId="64E7629C" w14:textId="77777777" w:rsidR="001A5E22" w:rsidRPr="00AF08B5" w:rsidRDefault="001A5E22" w:rsidP="001A5E22">
      <w:pPr>
        <w:rPr>
          <w:b/>
          <w:bCs/>
          <w:color w:val="FF0000"/>
          <w:kern w:val="0"/>
          <w:sz w:val="24"/>
          <w:szCs w:val="24"/>
        </w:rPr>
      </w:pP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lastRenderedPageBreak/>
        <w:t>注：</w:t>
      </w:r>
    </w:p>
    <w:p w14:paraId="1BBEEC57" w14:textId="77777777" w:rsidR="001A5E22" w:rsidRPr="00AF08B5" w:rsidRDefault="001A5E22" w:rsidP="001A5E22">
      <w:pPr>
        <w:numPr>
          <w:ilvl w:val="0"/>
          <w:numId w:val="1"/>
        </w:numPr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url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由</w:t>
      </w:r>
      <w:r w:rsidRPr="00AF08B5">
        <w:rPr>
          <w:b/>
          <w:bCs/>
          <w:color w:val="FF0000"/>
          <w:kern w:val="0"/>
          <w:sz w:val="24"/>
          <w:szCs w:val="24"/>
        </w:rPr>
        <w:t>Http://IP:port/***.**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组成</w:t>
      </w:r>
      <w:r w:rsidRPr="00AF08B5">
        <w:rPr>
          <w:b/>
          <w:bCs/>
          <w:color w:val="FF0000"/>
          <w:kern w:val="0"/>
          <w:sz w:val="24"/>
          <w:szCs w:val="24"/>
        </w:rPr>
        <w:t xml:space="preserve"> 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。</w:t>
      </w:r>
    </w:p>
    <w:p w14:paraId="067D8E24" w14:textId="77777777" w:rsidR="001A5E22" w:rsidRPr="00AF08B5" w:rsidRDefault="001A5E22" w:rsidP="001A5E22">
      <w:pPr>
        <w:ind w:left="720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IP:port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根据不同的省份会有不同。</w:t>
      </w:r>
    </w:p>
    <w:p w14:paraId="19C2A7F6" w14:textId="77777777" w:rsidR="001A5E22" w:rsidRPr="00AF08B5" w:rsidRDefault="001A5E22" w:rsidP="001A5E22">
      <w:pPr>
        <w:ind w:left="720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 xml:space="preserve">***.** 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不变</w:t>
      </w:r>
    </w:p>
    <w:p w14:paraId="7F1CF21B" w14:textId="77777777" w:rsidR="003053C7" w:rsidRPr="00AF08B5" w:rsidRDefault="003053C7" w:rsidP="00473B7D">
      <w:pPr>
        <w:jc w:val="left"/>
        <w:rPr>
          <w:b/>
          <w:bCs/>
          <w:color w:val="FF0000"/>
          <w:kern w:val="0"/>
          <w:sz w:val="24"/>
          <w:szCs w:val="24"/>
        </w:rPr>
      </w:pPr>
    </w:p>
    <w:p w14:paraId="148100CE" w14:textId="7E24D6B2" w:rsidR="003053C7" w:rsidRPr="00AF08B5" w:rsidRDefault="001A5E22" w:rsidP="00473B7D">
      <w:pPr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2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、</w:t>
      </w:r>
      <w:r w:rsidR="003053C7" w:rsidRPr="00AF08B5">
        <w:rPr>
          <w:rFonts w:hint="eastAsia"/>
          <w:b/>
          <w:bCs/>
          <w:color w:val="FF0000"/>
          <w:kern w:val="0"/>
          <w:sz w:val="24"/>
          <w:szCs w:val="24"/>
        </w:rPr>
        <w:t>请求接口参数需包括</w:t>
      </w:r>
      <w:r w:rsidR="003053C7" w:rsidRPr="00AF08B5">
        <w:rPr>
          <w:b/>
          <w:bCs/>
          <w:color w:val="FF0000"/>
          <w:kern w:val="0"/>
          <w:sz w:val="24"/>
          <w:szCs w:val="24"/>
        </w:rPr>
        <w:t>commandType</w:t>
      </w:r>
      <w:r w:rsidR="00473B7D" w:rsidRPr="00AF08B5">
        <w:rPr>
          <w:rFonts w:hint="eastAsia"/>
          <w:b/>
          <w:bCs/>
          <w:color w:val="FF0000"/>
          <w:kern w:val="0"/>
          <w:sz w:val="24"/>
          <w:szCs w:val="24"/>
        </w:rPr>
        <w:t>、</w:t>
      </w:r>
      <w:r w:rsidR="003053C7" w:rsidRPr="00AF08B5">
        <w:rPr>
          <w:b/>
          <w:bCs/>
          <w:color w:val="FF0000"/>
          <w:kern w:val="0"/>
          <w:sz w:val="24"/>
          <w:szCs w:val="24"/>
        </w:rPr>
        <w:t>extend</w:t>
      </w:r>
      <w:r w:rsidR="003053C7" w:rsidRPr="00AF08B5">
        <w:rPr>
          <w:rFonts w:hint="eastAsia"/>
          <w:b/>
          <w:bCs/>
          <w:color w:val="FF0000"/>
          <w:kern w:val="0"/>
          <w:sz w:val="24"/>
          <w:szCs w:val="24"/>
        </w:rPr>
        <w:t>、</w:t>
      </w:r>
      <w:r w:rsidR="003053C7" w:rsidRPr="00AF08B5">
        <w:rPr>
          <w:b/>
          <w:bCs/>
          <w:color w:val="FF0000"/>
          <w:kern w:val="0"/>
          <w:sz w:val="24"/>
          <w:szCs w:val="24"/>
        </w:rPr>
        <w:t>origin</w:t>
      </w:r>
      <w:r w:rsidR="003053C7" w:rsidRPr="00AF08B5">
        <w:rPr>
          <w:rFonts w:hint="eastAsia"/>
          <w:b/>
          <w:bCs/>
          <w:color w:val="FF0000"/>
          <w:kern w:val="0"/>
          <w:sz w:val="24"/>
          <w:szCs w:val="24"/>
        </w:rPr>
        <w:t>栏位。</w:t>
      </w:r>
    </w:p>
    <w:p w14:paraId="34089037" w14:textId="77777777" w:rsidR="00473B7D" w:rsidRPr="00AF08B5" w:rsidRDefault="003053C7" w:rsidP="00473B7D">
      <w:pPr>
        <w:ind w:firstLine="420"/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commandType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：请求命令的类型。</w:t>
      </w:r>
    </w:p>
    <w:p w14:paraId="47915C5B" w14:textId="42B58A42" w:rsidR="003053C7" w:rsidRPr="00AF08B5" w:rsidRDefault="003053C7" w:rsidP="00473B7D">
      <w:pPr>
        <w:ind w:firstLine="420"/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 xml:space="preserve">extend </w:t>
      </w:r>
      <w:r w:rsidR="009510D6">
        <w:rPr>
          <w:rFonts w:hint="eastAsia"/>
          <w:b/>
          <w:bCs/>
          <w:color w:val="FF0000"/>
          <w:kern w:val="0"/>
          <w:sz w:val="24"/>
          <w:szCs w:val="24"/>
        </w:rPr>
        <w:t>：是</w:t>
      </w:r>
      <w:r w:rsidRPr="00AF08B5">
        <w:rPr>
          <w:b/>
          <w:bCs/>
          <w:color w:val="FF0000"/>
          <w:kern w:val="0"/>
          <w:sz w:val="24"/>
          <w:szCs w:val="24"/>
        </w:rPr>
        <w:t xml:space="preserve"> DES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【</w:t>
      </w:r>
      <w:r w:rsidR="009510D6">
        <w:rPr>
          <w:rFonts w:hint="eastAsia"/>
          <w:b/>
          <w:bCs/>
          <w:color w:val="FF0000"/>
          <w:kern w:val="0"/>
          <w:sz w:val="24"/>
          <w:szCs w:val="24"/>
        </w:rPr>
        <w:t>t</w:t>
      </w:r>
      <w:r w:rsidRPr="00AF08B5">
        <w:rPr>
          <w:b/>
          <w:bCs/>
          <w:color w:val="FF0000"/>
          <w:kern w:val="0"/>
          <w:sz w:val="24"/>
          <w:szCs w:val="24"/>
        </w:rPr>
        <w:t>oken +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分隔符（半角逗号）</w:t>
      </w:r>
      <w:r w:rsidRPr="00AF08B5">
        <w:rPr>
          <w:b/>
          <w:bCs/>
          <w:color w:val="FF0000"/>
          <w:kern w:val="0"/>
          <w:sz w:val="24"/>
          <w:szCs w:val="24"/>
        </w:rPr>
        <w:t xml:space="preserve">+ 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时间</w:t>
      </w:r>
      <w:r w:rsidRPr="00AF08B5">
        <w:rPr>
          <w:b/>
          <w:bCs/>
          <w:color w:val="FF0000"/>
          <w:kern w:val="0"/>
          <w:sz w:val="24"/>
          <w:szCs w:val="24"/>
        </w:rPr>
        <w:t xml:space="preserve"> +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分隔符（半角逗号）</w:t>
      </w:r>
      <w:r w:rsidRPr="00AF08B5">
        <w:rPr>
          <w:b/>
          <w:bCs/>
          <w:color w:val="FF0000"/>
          <w:kern w:val="0"/>
          <w:sz w:val="24"/>
          <w:szCs w:val="24"/>
        </w:rPr>
        <w:t xml:space="preserve">+  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随机数字】</w:t>
      </w:r>
    </w:p>
    <w:p w14:paraId="2E90E8C0" w14:textId="3152564E" w:rsidR="00473B7D" w:rsidRPr="00AF08B5" w:rsidRDefault="003053C7" w:rsidP="00473B7D">
      <w:pPr>
        <w:ind w:firstLine="420"/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在登陆、获取验证码、自动更新和找回密码在接口中没有</w:t>
      </w:r>
      <w:r w:rsidRPr="00AF08B5">
        <w:rPr>
          <w:b/>
          <w:bCs/>
          <w:color w:val="FF0000"/>
          <w:kern w:val="0"/>
          <w:sz w:val="24"/>
          <w:szCs w:val="24"/>
        </w:rPr>
        <w:t>token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时，</w:t>
      </w:r>
      <w:r w:rsidRPr="00AF08B5">
        <w:rPr>
          <w:b/>
          <w:bCs/>
          <w:color w:val="FF0000"/>
          <w:kern w:val="0"/>
          <w:sz w:val="24"/>
          <w:szCs w:val="24"/>
        </w:rPr>
        <w:t>token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赋空。</w:t>
      </w:r>
    </w:p>
    <w:p w14:paraId="083DD17D" w14:textId="77777777" w:rsidR="003053C7" w:rsidRPr="00AF08B5" w:rsidRDefault="003053C7" w:rsidP="00C32720">
      <w:pPr>
        <w:ind w:firstLine="420"/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origin=3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位省代码</w:t>
      </w:r>
      <w:r w:rsidRPr="00AF08B5">
        <w:rPr>
          <w:b/>
          <w:bCs/>
          <w:color w:val="FF0000"/>
          <w:kern w:val="0"/>
          <w:sz w:val="24"/>
          <w:szCs w:val="24"/>
        </w:rPr>
        <w:t>+3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位设备类型代码</w:t>
      </w:r>
      <w:r w:rsidRPr="00AF08B5">
        <w:rPr>
          <w:b/>
          <w:bCs/>
          <w:color w:val="FF0000"/>
          <w:kern w:val="0"/>
          <w:sz w:val="24"/>
          <w:szCs w:val="24"/>
        </w:rPr>
        <w:t>+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版本号</w:t>
      </w:r>
      <w:r w:rsidR="00C32720" w:rsidRPr="009510D6">
        <w:rPr>
          <w:rFonts w:hint="eastAsia"/>
          <w:b/>
          <w:bCs/>
          <w:color w:val="FF0000"/>
          <w:kern w:val="0"/>
          <w:sz w:val="24"/>
          <w:szCs w:val="24"/>
        </w:rPr>
        <w:t>(P01A01V1.0.0)</w:t>
      </w:r>
    </w:p>
    <w:p w14:paraId="469A63AE" w14:textId="77777777" w:rsidR="003053C7" w:rsidRPr="00AF08B5" w:rsidRDefault="003053C7" w:rsidP="00473B7D">
      <w:pPr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省份对应表</w:t>
      </w:r>
    </w:p>
    <w:tbl>
      <w:tblPr>
        <w:tblW w:w="2420" w:type="dxa"/>
        <w:tblInd w:w="108" w:type="dxa"/>
        <w:tblLook w:val="04A0" w:firstRow="1" w:lastRow="0" w:firstColumn="1" w:lastColumn="0" w:noHBand="0" w:noVBand="1"/>
      </w:tblPr>
      <w:tblGrid>
        <w:gridCol w:w="900"/>
        <w:gridCol w:w="1520"/>
      </w:tblGrid>
      <w:tr w:rsidR="003053C7" w:rsidRPr="009510D6" w14:paraId="0613F420" w14:textId="77777777" w:rsidTr="00A378B6">
        <w:trPr>
          <w:trHeight w:val="40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EED7B0" w14:textId="77777777" w:rsidR="003053C7" w:rsidRPr="00AF08B5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F08B5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省份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D54DBD" w14:textId="77777777" w:rsidR="003053C7" w:rsidRPr="00AF08B5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F08B5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对应编号</w:t>
            </w:r>
          </w:p>
        </w:tc>
      </w:tr>
      <w:tr w:rsidR="003053C7" w:rsidRPr="009510D6" w14:paraId="1CEB817B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2666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甘肃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2E86E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3053C7" w:rsidRPr="009510D6" w14:paraId="47580BF5" w14:textId="77777777" w:rsidTr="00A378B6">
        <w:trPr>
          <w:trHeight w:val="32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0408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E7128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3053C7" w:rsidRPr="009510D6" w14:paraId="09E946E2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C95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6CD29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3053C7" w:rsidRPr="009510D6" w14:paraId="06DF2E12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0D4A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7AAC6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3053C7" w:rsidRPr="009510D6" w14:paraId="60BB14E6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2E99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云南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3770E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3053C7" w:rsidRPr="009510D6" w14:paraId="1E7CA582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99F8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86D79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3053C7" w:rsidRPr="009510D6" w14:paraId="33063495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2B18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安徽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FFA68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3053C7" w:rsidRPr="009510D6" w14:paraId="04BF386E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18F1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57CBE" w14:textId="77777777" w:rsidR="003053C7" w:rsidRPr="00970458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845689" w:rsidRPr="009510D6" w14:paraId="604105E5" w14:textId="77777777" w:rsidTr="00A378B6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4784D" w14:textId="77777777" w:rsidR="00845689" w:rsidRPr="009510D6" w:rsidRDefault="00845689" w:rsidP="00845689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青海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7FF7B" w14:textId="77777777" w:rsidR="00845689" w:rsidRPr="00970458" w:rsidRDefault="00845689" w:rsidP="00845689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</w:tr>
      <w:tr w:rsidR="00845689" w:rsidRPr="009510D6" w14:paraId="4E19367B" w14:textId="77777777" w:rsidTr="00845689">
        <w:trPr>
          <w:trHeight w:val="32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17E8" w14:textId="77777777" w:rsidR="00845689" w:rsidRPr="009510D6" w:rsidRDefault="00845689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北京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DE078" w14:textId="77777777" w:rsidR="00845689" w:rsidRPr="00970458" w:rsidRDefault="00845689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</w:tbl>
    <w:p w14:paraId="384BF330" w14:textId="77777777" w:rsidR="003053C7" w:rsidRPr="00AF08B5" w:rsidRDefault="003053C7" w:rsidP="00473B7D">
      <w:pPr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设备对应表：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00"/>
        <w:gridCol w:w="7362"/>
      </w:tblGrid>
      <w:tr w:rsidR="003053C7" w:rsidRPr="009510D6" w14:paraId="31945E7C" w14:textId="77777777" w:rsidTr="00A378B6">
        <w:trPr>
          <w:trHeight w:val="4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BD3E7F" w14:textId="77777777" w:rsidR="003053C7" w:rsidRPr="00AF08B5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F08B5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设备</w:t>
            </w:r>
          </w:p>
        </w:tc>
        <w:tc>
          <w:tcPr>
            <w:tcW w:w="73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B13619B" w14:textId="77777777" w:rsidR="003053C7" w:rsidRPr="00AF08B5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F08B5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对应编号</w:t>
            </w:r>
          </w:p>
        </w:tc>
      </w:tr>
      <w:tr w:rsidR="003053C7" w:rsidRPr="009510D6" w14:paraId="1120AF54" w14:textId="77777777" w:rsidTr="00A378B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9989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安卓</w:t>
            </w: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3D21F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A01-A</w:t>
            </w:r>
            <w:r w:rsidRPr="0097045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表示安卓，01</w:t>
            </w:r>
            <w:r w:rsidRPr="00003A8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表示手机，</w:t>
            </w:r>
            <w:r w:rsidRPr="009510D6"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02 </w:t>
            </w: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表示平板</w:t>
            </w:r>
          </w:p>
        </w:tc>
      </w:tr>
      <w:tr w:rsidR="003053C7" w:rsidRPr="009510D6" w14:paraId="52CFB35B" w14:textId="77777777" w:rsidTr="00A378B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89B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苹果</w:t>
            </w: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D259E6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I01-I</w:t>
            </w:r>
            <w:r w:rsidRPr="0097045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表示苹果，01 </w:t>
            </w:r>
            <w:r w:rsidRPr="00003A8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9510D6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iPhone，02 表示 iPad</w:t>
            </w:r>
          </w:p>
        </w:tc>
      </w:tr>
      <w:tr w:rsidR="003053C7" w:rsidRPr="009510D6" w14:paraId="4A0B96A7" w14:textId="77777777" w:rsidTr="00A378B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08BFE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9510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桌面</w:t>
            </w: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75242" w14:textId="77777777" w:rsidR="003053C7" w:rsidRPr="009510D6" w:rsidRDefault="003053C7" w:rsidP="00473B7D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E179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P01-P</w:t>
            </w:r>
            <w:r w:rsidRPr="0097045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表示桌面客户端，01</w:t>
            </w:r>
            <w:r w:rsidRPr="00003A8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表示</w:t>
            </w:r>
            <w:r w:rsidRPr="009510D6">
              <w:rPr>
                <w:rFonts w:ascii="宋体" w:hAnsi="宋体"/>
                <w:color w:val="000000"/>
                <w:kern w:val="0"/>
                <w:sz w:val="24"/>
                <w:szCs w:val="24"/>
              </w:rPr>
              <w:t>win系统</w:t>
            </w:r>
          </w:p>
        </w:tc>
      </w:tr>
    </w:tbl>
    <w:p w14:paraId="399F54FE" w14:textId="4262DFE5" w:rsidR="003053C7" w:rsidRPr="00AF08B5" w:rsidRDefault="001A5E22" w:rsidP="00473B7D">
      <w:pPr>
        <w:jc w:val="left"/>
        <w:rPr>
          <w:b/>
          <w:bCs/>
          <w:color w:val="FF0000"/>
          <w:kern w:val="0"/>
          <w:sz w:val="24"/>
          <w:szCs w:val="24"/>
        </w:rPr>
      </w:pPr>
      <w:r w:rsidRPr="00AF08B5">
        <w:rPr>
          <w:b/>
          <w:bCs/>
          <w:color w:val="FF0000"/>
          <w:kern w:val="0"/>
          <w:sz w:val="24"/>
          <w:szCs w:val="24"/>
        </w:rPr>
        <w:t>3</w:t>
      </w:r>
      <w:r w:rsidRPr="00AF08B5">
        <w:rPr>
          <w:rFonts w:hint="eastAsia"/>
          <w:b/>
          <w:bCs/>
          <w:color w:val="FF0000"/>
          <w:kern w:val="0"/>
          <w:sz w:val="24"/>
          <w:szCs w:val="24"/>
        </w:rPr>
        <w:t>、</w:t>
      </w:r>
      <w:r w:rsidR="003053C7" w:rsidRPr="00AF08B5">
        <w:rPr>
          <w:rFonts w:hint="eastAsia"/>
          <w:b/>
          <w:bCs/>
          <w:color w:val="FF0000"/>
          <w:kern w:val="0"/>
          <w:sz w:val="24"/>
          <w:szCs w:val="24"/>
        </w:rPr>
        <w:t>所有的参数都为小写。</w:t>
      </w:r>
    </w:p>
    <w:p w14:paraId="47AB01E6" w14:textId="41785C3B" w:rsidR="001A5E22" w:rsidRPr="00AF08B5" w:rsidRDefault="001A5E22" w:rsidP="004D6FB6">
      <w:pPr>
        <w:jc w:val="left"/>
        <w:rPr>
          <w:b/>
          <w:bCs/>
          <w:color w:val="FF0000"/>
          <w:kern w:val="0"/>
          <w:sz w:val="24"/>
          <w:szCs w:val="24"/>
        </w:rPr>
      </w:pPr>
    </w:p>
    <w:p w14:paraId="44FFCE1D" w14:textId="77777777" w:rsidR="001A5E22" w:rsidRPr="00AF08B5" w:rsidRDefault="001A5E22" w:rsidP="004D6FB6">
      <w:pPr>
        <w:jc w:val="left"/>
        <w:rPr>
          <w:b/>
          <w:bCs/>
          <w:color w:val="FF0000"/>
          <w:kern w:val="0"/>
          <w:sz w:val="24"/>
          <w:szCs w:val="24"/>
        </w:rPr>
      </w:pPr>
    </w:p>
    <w:p w14:paraId="5A84D405" w14:textId="77777777" w:rsidR="009510D6" w:rsidRDefault="009510D6" w:rsidP="004D6FB6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34C69E1B" w14:textId="77777777" w:rsidR="009510D6" w:rsidRDefault="009510D6" w:rsidP="004D6FB6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42AC46ED" w14:textId="77777777" w:rsidR="009510D6" w:rsidRDefault="009510D6" w:rsidP="004D6FB6">
      <w:pPr>
        <w:jc w:val="left"/>
        <w:rPr>
          <w:b/>
          <w:bCs/>
          <w:color w:val="FF0000"/>
          <w:kern w:val="0"/>
          <w:sz w:val="32"/>
          <w:szCs w:val="32"/>
        </w:rPr>
      </w:pPr>
    </w:p>
    <w:p w14:paraId="308C6353" w14:textId="41771FD2" w:rsidR="004D6FB6" w:rsidRDefault="004D6FB6" w:rsidP="004D6FB6">
      <w:pPr>
        <w:jc w:val="left"/>
        <w:rPr>
          <w:b/>
          <w:bCs/>
          <w:color w:val="FF0000"/>
          <w:sz w:val="32"/>
          <w:szCs w:val="32"/>
        </w:rPr>
      </w:pPr>
    </w:p>
    <w:sdt>
      <w:sdtPr>
        <w:rPr>
          <w:lang w:val="zh-CN"/>
        </w:rPr>
        <w:id w:val="237976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4CB32D5" w14:textId="120C93B5" w:rsidR="00D40502" w:rsidRDefault="00D40502" w:rsidP="004D6FB6">
          <w:pPr>
            <w:widowControl/>
            <w:jc w:val="left"/>
          </w:pPr>
        </w:p>
        <w:p w14:paraId="3C0E37A8" w14:textId="12BC1D97" w:rsidR="00D5266A" w:rsidRDefault="00330371" w:rsidP="001A5E22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 w:rsidR="00D40502">
            <w:instrText xml:space="preserve"> TOC \o "1-3" \h \z \u </w:instrText>
          </w:r>
          <w:r>
            <w:fldChar w:fldCharType="separate"/>
          </w:r>
          <w:r w:rsidR="00D5266A" w:rsidRPr="00413FFF">
            <w:rPr>
              <w:rFonts w:hint="eastAsia"/>
              <w:noProof/>
            </w:rPr>
            <w:t>一、</w:t>
          </w:r>
          <w:r w:rsidR="00D5266A">
            <w:rPr>
              <w:rFonts w:hint="eastAsia"/>
              <w:noProof/>
            </w:rPr>
            <w:t>登录</w:t>
          </w:r>
          <w:r w:rsidR="00D5266A">
            <w:rPr>
              <w:noProof/>
            </w:rPr>
            <w:tab/>
          </w:r>
          <w:r w:rsidR="00D5266A">
            <w:rPr>
              <w:noProof/>
            </w:rPr>
            <w:fldChar w:fldCharType="begin"/>
          </w:r>
          <w:r w:rsidR="00D5266A">
            <w:rPr>
              <w:noProof/>
            </w:rPr>
            <w:instrText xml:space="preserve"> PAGEREF _Toc261004209 \h </w:instrText>
          </w:r>
          <w:r w:rsidR="00D5266A">
            <w:rPr>
              <w:noProof/>
            </w:rPr>
          </w:r>
          <w:r w:rsidR="00D5266A">
            <w:rPr>
              <w:noProof/>
            </w:rPr>
            <w:fldChar w:fldCharType="separate"/>
          </w:r>
          <w:r w:rsidR="00D5266A">
            <w:rPr>
              <w:noProof/>
            </w:rPr>
            <w:t>4</w:t>
          </w:r>
          <w:r w:rsidR="00D5266A">
            <w:rPr>
              <w:noProof/>
            </w:rPr>
            <w:fldChar w:fldCharType="end"/>
          </w:r>
        </w:p>
        <w:p w14:paraId="0879F5BC" w14:textId="232C62E8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lastRenderedPageBreak/>
            <w:t>二、</w:t>
          </w:r>
          <w:r w:rsidR="009B52C9">
            <w:t>我问你答</w:t>
          </w:r>
          <w:r w:rsidR="009B52C9">
            <w:rPr>
              <w:rFonts w:hint="eastAsia"/>
            </w:rPr>
            <w:t>---</w:t>
          </w:r>
          <w:r>
            <w:rPr>
              <w:rFonts w:hint="eastAsia"/>
              <w:noProof/>
            </w:rPr>
            <w:t>获取年级和学科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D4EEA2" w14:textId="59A2A15A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三、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发布问题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D3A5AE" w14:textId="70373B95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四、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获取问题列表</w:t>
          </w:r>
          <w:r>
            <w:rPr>
              <w:noProof/>
            </w:rPr>
            <w:t>(</w:t>
          </w:r>
          <w:r>
            <w:rPr>
              <w:rFonts w:hint="eastAsia"/>
              <w:noProof/>
            </w:rPr>
            <w:t>问题列表包含了问题的所有信息</w:t>
          </w:r>
          <w:r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87BC1C" w14:textId="18B8AF38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五、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获取问题回答列表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8B1D9C" w14:textId="657FB6F4" w:rsidR="00D5266A" w:rsidRDefault="00D5266A" w:rsidP="001A5E22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 w:rsidRPr="00D23026">
            <w:rPr>
              <w:rFonts w:hint="eastAsia"/>
              <w:noProof/>
            </w:rPr>
            <w:t>六、</w:t>
          </w:r>
          <w:r w:rsidR="009B52C9" w:rsidRPr="00D23026">
            <w:rPr>
              <w:noProof/>
            </w:rPr>
            <w:t>我问</w:t>
          </w:r>
          <w:r w:rsidR="009B52C9">
            <w:rPr>
              <w:noProof/>
            </w:rPr>
            <w:t>你答</w:t>
          </w:r>
          <w:r w:rsidR="001A5E22">
            <w:rPr>
              <w:noProof/>
            </w:rPr>
            <w:t>---</w:t>
          </w:r>
          <w:r>
            <w:rPr>
              <w:rFonts w:hint="eastAsia"/>
              <w:noProof/>
            </w:rPr>
            <w:t>问题的推荐资源列表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FBCE00" w14:textId="17220EDB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七、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回复问题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91AB828" w14:textId="7E34653F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八、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获取答案的讨论列表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117AE92" w14:textId="668C6B4B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九、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发表答案讨论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491014A" w14:textId="0B345343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十、</w:t>
          </w:r>
          <w:r w:rsidR="009B52C9">
            <w:rPr>
              <w:noProof/>
            </w:rPr>
            <w:t>我问你答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给答案点赞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0992055" w14:textId="735ED607" w:rsidR="00D5266A" w:rsidRDefault="00D5266A" w:rsidP="001A5E22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十一、在线答题</w:t>
          </w:r>
          <w:r w:rsidR="001A5E22">
            <w:rPr>
              <w:noProof/>
            </w:rPr>
            <w:t>---</w:t>
          </w:r>
          <w:r>
            <w:rPr>
              <w:rFonts w:hint="eastAsia"/>
              <w:noProof/>
            </w:rPr>
            <w:t>获取每日作业列表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D7A282E" w14:textId="77777777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十二、在线答题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获取作业详情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2645B9B" w14:textId="77777777" w:rsidR="00D5266A" w:rsidRDefault="00D5266A">
          <w:pPr>
            <w:pStyle w:val="20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十三、在线答题</w:t>
          </w:r>
          <w:r>
            <w:rPr>
              <w:noProof/>
            </w:rPr>
            <w:t>---</w:t>
          </w:r>
          <w:r>
            <w:rPr>
              <w:rFonts w:hint="eastAsia"/>
              <w:noProof/>
            </w:rPr>
            <w:t>作业提交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_Toc261004223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EFCBCC7" w14:textId="77777777" w:rsidR="00D40502" w:rsidRDefault="00330371">
          <w:r>
            <w:fldChar w:fldCharType="end"/>
          </w:r>
        </w:p>
      </w:sdtContent>
    </w:sdt>
    <w:p w14:paraId="60E2D1B1" w14:textId="77777777" w:rsidR="00D40502" w:rsidRDefault="00D40502">
      <w:pPr>
        <w:widowControl/>
        <w:jc w:val="left"/>
        <w:rPr>
          <w:b/>
          <w:bCs/>
          <w:color w:val="FF0000"/>
          <w:kern w:val="0"/>
          <w:sz w:val="32"/>
          <w:szCs w:val="32"/>
        </w:rPr>
      </w:pPr>
    </w:p>
    <w:p w14:paraId="7893645D" w14:textId="77777777" w:rsidR="00D40502" w:rsidRDefault="00D40502">
      <w:pPr>
        <w:widowControl/>
        <w:jc w:val="left"/>
        <w:rPr>
          <w:b/>
          <w:bCs/>
          <w:color w:val="FF0000"/>
          <w:kern w:val="0"/>
          <w:sz w:val="32"/>
          <w:szCs w:val="32"/>
        </w:rPr>
      </w:pPr>
    </w:p>
    <w:p w14:paraId="497E47A9" w14:textId="77777777" w:rsidR="00D40502" w:rsidRDefault="00D40502">
      <w:pPr>
        <w:widowControl/>
        <w:jc w:val="left"/>
        <w:rPr>
          <w:b/>
          <w:bCs/>
          <w:color w:val="FF0000"/>
          <w:kern w:val="0"/>
          <w:sz w:val="32"/>
          <w:szCs w:val="32"/>
        </w:rPr>
      </w:pPr>
      <w:r>
        <w:rPr>
          <w:b/>
          <w:bCs/>
          <w:color w:val="FF0000"/>
          <w:kern w:val="0"/>
          <w:sz w:val="32"/>
          <w:szCs w:val="32"/>
        </w:rPr>
        <w:br w:type="page"/>
      </w:r>
    </w:p>
    <w:p w14:paraId="0866FC2A" w14:textId="643D1612" w:rsidR="00BC5D99" w:rsidRDefault="00FC3C5B" w:rsidP="00473B7D">
      <w:pPr>
        <w:pStyle w:val="2"/>
        <w:jc w:val="left"/>
      </w:pPr>
      <w:bookmarkStart w:id="0" w:name="_Toc261004171"/>
      <w:bookmarkStart w:id="1" w:name="_Toc261004208"/>
      <w:r>
        <w:rPr>
          <w:rFonts w:hint="eastAsia"/>
          <w:kern w:val="0"/>
        </w:rPr>
        <w:lastRenderedPageBreak/>
        <w:t>一</w:t>
      </w:r>
      <w:bookmarkEnd w:id="0"/>
      <w:r w:rsidR="00D5266A">
        <w:rPr>
          <w:rFonts w:hint="eastAsia"/>
          <w:kern w:val="0"/>
        </w:rPr>
        <w:t>、</w:t>
      </w:r>
      <w:bookmarkStart w:id="2" w:name="_Toc261004209"/>
      <w:bookmarkEnd w:id="1"/>
      <w:r w:rsidR="0022012E">
        <w:rPr>
          <w:rFonts w:hint="eastAsia"/>
        </w:rPr>
        <w:t>登录</w:t>
      </w:r>
      <w:bookmarkEnd w:id="2"/>
    </w:p>
    <w:p w14:paraId="71E49179" w14:textId="77777777" w:rsidR="00D3262E" w:rsidRDefault="00D3262E" w:rsidP="00473B7D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701"/>
        <w:gridCol w:w="1123"/>
        <w:gridCol w:w="4906"/>
      </w:tblGrid>
      <w:tr w:rsidR="00750206" w14:paraId="1F93BA73" w14:textId="77777777" w:rsidTr="00BB272F">
        <w:tc>
          <w:tcPr>
            <w:tcW w:w="1668" w:type="dxa"/>
          </w:tcPr>
          <w:p w14:paraId="68ADD454" w14:textId="77777777" w:rsidR="00750206" w:rsidRDefault="00750206" w:rsidP="00473B7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FB780A4" w14:textId="77777777" w:rsidR="00750206" w:rsidRDefault="00750206" w:rsidP="00473B7D">
            <w:pPr>
              <w:jc w:val="left"/>
            </w:pPr>
            <w:r>
              <w:rPr>
                <w:rFonts w:hint="eastAsia"/>
              </w:rPr>
              <w:t>必</w:t>
            </w:r>
            <w:r w:rsidR="00112D97">
              <w:rPr>
                <w:rFonts w:hint="eastAsia"/>
              </w:rPr>
              <w:t>填</w:t>
            </w:r>
          </w:p>
        </w:tc>
        <w:tc>
          <w:tcPr>
            <w:tcW w:w="1134" w:type="dxa"/>
          </w:tcPr>
          <w:p w14:paraId="6DCF0385" w14:textId="77777777" w:rsidR="00750206" w:rsidRDefault="00750206" w:rsidP="00473B7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9C6ED8B" w14:textId="77777777" w:rsidR="00750206" w:rsidRDefault="00750206" w:rsidP="00473B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297A" w14:paraId="4F06EFDD" w14:textId="77777777" w:rsidTr="00BB272F">
        <w:tc>
          <w:tcPr>
            <w:tcW w:w="1668" w:type="dxa"/>
          </w:tcPr>
          <w:p w14:paraId="0164962A" w14:textId="77777777" w:rsidR="0066297A" w:rsidRDefault="0066297A" w:rsidP="0066297A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0AE16835" w14:textId="77777777" w:rsidR="0066297A" w:rsidRDefault="0066297A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4676D69" w14:textId="77777777" w:rsidR="0066297A" w:rsidRDefault="0066297A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0EDCFDF2" w14:textId="77777777" w:rsidR="0066297A" w:rsidRDefault="0066297A" w:rsidP="00473B7D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login</w:t>
            </w:r>
          </w:p>
        </w:tc>
      </w:tr>
      <w:tr w:rsidR="00750206" w14:paraId="239E41DE" w14:textId="77777777" w:rsidTr="00BB272F">
        <w:tc>
          <w:tcPr>
            <w:tcW w:w="1668" w:type="dxa"/>
          </w:tcPr>
          <w:p w14:paraId="582CC34B" w14:textId="4A4AF4FC" w:rsidR="00750206" w:rsidRDefault="00FE1ED3" w:rsidP="00473B7D">
            <w:pPr>
              <w:jc w:val="left"/>
            </w:pPr>
            <w:del w:id="3" w:author="Shawn Wang" w:date="2014-05-07T13:20:00Z">
              <w:r w:rsidDel="001E5DA9">
                <w:rPr>
                  <w:rFonts w:hint="eastAsia"/>
                </w:rPr>
                <w:delText>loginname</w:delText>
              </w:r>
            </w:del>
            <w:ins w:id="4" w:author="Shawn Wang" w:date="2014-05-07T13:20:00Z">
              <w:r w:rsidR="001E5DA9">
                <w:t>account</w:t>
              </w:r>
            </w:ins>
          </w:p>
        </w:tc>
        <w:tc>
          <w:tcPr>
            <w:tcW w:w="708" w:type="dxa"/>
          </w:tcPr>
          <w:p w14:paraId="484CF9D9" w14:textId="77777777" w:rsidR="00750206" w:rsidRDefault="00FE1ED3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C19DF5C" w14:textId="77777777" w:rsidR="00750206" w:rsidRDefault="00E76B4A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79AAAFC" w14:textId="77777777" w:rsidR="00750206" w:rsidRDefault="00E76B4A" w:rsidP="00473B7D">
            <w:pPr>
              <w:jc w:val="left"/>
            </w:pPr>
            <w:r>
              <w:rPr>
                <w:rFonts w:hint="eastAsia"/>
              </w:rPr>
              <w:t>登录名</w:t>
            </w:r>
          </w:p>
        </w:tc>
      </w:tr>
      <w:tr w:rsidR="00750206" w14:paraId="2FEDFE98" w14:textId="77777777" w:rsidTr="00BB272F">
        <w:tc>
          <w:tcPr>
            <w:tcW w:w="1668" w:type="dxa"/>
          </w:tcPr>
          <w:p w14:paraId="09519D98" w14:textId="77777777" w:rsidR="00750206" w:rsidRDefault="00FE1ED3" w:rsidP="00473B7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708" w:type="dxa"/>
          </w:tcPr>
          <w:p w14:paraId="1B178FB0" w14:textId="77777777" w:rsidR="00750206" w:rsidRDefault="00FE1ED3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1F000A4" w14:textId="77777777" w:rsidR="00750206" w:rsidRDefault="00E76B4A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F558C24" w14:textId="77777777" w:rsidR="00750206" w:rsidRDefault="00E76B4A" w:rsidP="00473B7D">
            <w:pPr>
              <w:jc w:val="left"/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</w:p>
        </w:tc>
      </w:tr>
    </w:tbl>
    <w:p w14:paraId="5365DECF" w14:textId="77777777" w:rsidR="00D3262E" w:rsidRDefault="00D3262E" w:rsidP="00473B7D">
      <w:pPr>
        <w:jc w:val="left"/>
      </w:pPr>
    </w:p>
    <w:p w14:paraId="062192C1" w14:textId="77777777" w:rsidR="00BA540C" w:rsidRDefault="009F787C" w:rsidP="00473B7D">
      <w:pPr>
        <w:jc w:val="left"/>
      </w:pPr>
      <w:r>
        <w:rPr>
          <w:rFonts w:hint="eastAsia"/>
        </w:rPr>
        <w:t>返回示例：</w:t>
      </w:r>
    </w:p>
    <w:p w14:paraId="5107AAA3" w14:textId="5D8B9F86" w:rsidR="00BA540C" w:rsidDel="00BD70E0" w:rsidRDefault="00BA540C" w:rsidP="00473B7D">
      <w:pPr>
        <w:jc w:val="left"/>
        <w:rPr>
          <w:del w:id="5" w:author="Shawn Wang" w:date="2014-05-07T13:23:00Z"/>
        </w:rPr>
      </w:pPr>
      <w:del w:id="6" w:author="Shawn Wang" w:date="2014-05-07T13:23:00Z">
        <w:r w:rsidDel="00BD70E0">
          <w:delText>{</w:delText>
        </w:r>
      </w:del>
    </w:p>
    <w:p w14:paraId="2E2A15B8" w14:textId="04943C45" w:rsidR="00BA540C" w:rsidDel="00BD70E0" w:rsidRDefault="00BA540C" w:rsidP="00473B7D">
      <w:pPr>
        <w:jc w:val="left"/>
        <w:rPr>
          <w:del w:id="7" w:author="Shawn Wang" w:date="2014-05-07T13:23:00Z"/>
        </w:rPr>
      </w:pPr>
      <w:del w:id="8" w:author="Shawn Wang" w:date="2014-05-07T13:23:00Z">
        <w:r w:rsidDel="00BD70E0">
          <w:tab/>
        </w:r>
        <w:r w:rsidR="00105A27" w:rsidDel="00BD70E0">
          <w:delText>“</w:delText>
        </w:r>
      </w:del>
      <w:del w:id="9" w:author="Shawn Wang" w:date="2014-05-07T11:51:00Z">
        <w:r w:rsidDel="0098722E">
          <w:delText>result</w:delText>
        </w:r>
      </w:del>
      <w:del w:id="10" w:author="Shawn Wang" w:date="2014-05-07T13:23:00Z">
        <w:r w:rsidR="00105A27" w:rsidDel="00BD70E0">
          <w:delText>”</w:delText>
        </w:r>
        <w:r w:rsidDel="00BD70E0">
          <w:delText>:</w:delText>
        </w:r>
        <w:r w:rsidR="00105A27" w:rsidDel="00BD70E0">
          <w:delText>”</w:delText>
        </w:r>
      </w:del>
      <w:del w:id="11" w:author="Shawn Wang" w:date="2014-05-07T11:51:00Z">
        <w:r w:rsidDel="0098722E">
          <w:delText>1</w:delText>
        </w:r>
      </w:del>
      <w:del w:id="12" w:author="Shawn Wang" w:date="2014-05-07T13:23:00Z">
        <w:r w:rsidR="00105A27" w:rsidDel="00BD70E0">
          <w:delText>”</w:delText>
        </w:r>
        <w:r w:rsidDel="00BD70E0">
          <w:delText>,</w:delText>
        </w:r>
      </w:del>
    </w:p>
    <w:p w14:paraId="1F8FF9E7" w14:textId="7DEFECF6" w:rsidR="00BA540C" w:rsidDel="00BD70E0" w:rsidRDefault="00BA540C" w:rsidP="00473B7D">
      <w:pPr>
        <w:jc w:val="left"/>
        <w:rPr>
          <w:del w:id="13" w:author="Shawn Wang" w:date="2014-05-07T13:23:00Z"/>
        </w:rPr>
      </w:pPr>
      <w:del w:id="14" w:author="Shawn Wang" w:date="2014-05-07T13:23:00Z">
        <w:r w:rsidDel="00BD70E0">
          <w:rPr>
            <w:rFonts w:hint="eastAsia"/>
          </w:rPr>
          <w:tab/>
        </w:r>
        <w:r w:rsidR="00105A27" w:rsidDel="00BD70E0">
          <w:delText>“</w:delText>
        </w:r>
      </w:del>
      <w:del w:id="15" w:author="Shawn Wang" w:date="2014-05-07T11:51:00Z">
        <w:r w:rsidDel="0098722E">
          <w:rPr>
            <w:rFonts w:hint="eastAsia"/>
          </w:rPr>
          <w:delText>desc</w:delText>
        </w:r>
      </w:del>
      <w:del w:id="16" w:author="Shawn Wang" w:date="2014-05-07T13:23:00Z">
        <w:r w:rsidR="00105A27" w:rsidDel="00BD70E0">
          <w:delText>”</w:delText>
        </w:r>
        <w:r w:rsidDel="00BD70E0">
          <w:rPr>
            <w:rFonts w:hint="eastAsia"/>
          </w:rPr>
          <w:delText>:</w:delText>
        </w:r>
        <w:r w:rsidR="00105A27" w:rsidDel="00BD70E0">
          <w:delText>”</w:delText>
        </w:r>
        <w:r w:rsidDel="00BD70E0">
          <w:rPr>
            <w:rFonts w:hint="eastAsia"/>
          </w:rPr>
          <w:delText>登录成功</w:delText>
        </w:r>
        <w:r w:rsidR="00105A27" w:rsidDel="00BD70E0">
          <w:delText>”</w:delText>
        </w:r>
        <w:r w:rsidDel="00BD70E0">
          <w:rPr>
            <w:rFonts w:hint="eastAsia"/>
          </w:rPr>
          <w:delText>,</w:delText>
        </w:r>
      </w:del>
    </w:p>
    <w:p w14:paraId="7172E663" w14:textId="4B48553D" w:rsidR="00BA540C" w:rsidDel="00E63AE0" w:rsidRDefault="00BA540C">
      <w:pPr>
        <w:ind w:firstLine="420"/>
        <w:jc w:val="left"/>
        <w:rPr>
          <w:del w:id="17" w:author="Shawn Wang" w:date="2014-05-07T11:53:00Z"/>
        </w:rPr>
        <w:pPrChange w:id="18" w:author="Shawn Wang" w:date="2014-05-07T11:53:00Z">
          <w:pPr>
            <w:jc w:val="left"/>
          </w:pPr>
        </w:pPrChange>
      </w:pPr>
      <w:del w:id="19" w:author="Shawn Wang" w:date="2014-05-07T13:23:00Z">
        <w:r w:rsidDel="00BD70E0">
          <w:tab/>
        </w:r>
        <w:r w:rsidR="00105A27" w:rsidDel="00BD70E0">
          <w:delText>“</w:delText>
        </w:r>
      </w:del>
      <w:del w:id="20" w:author="Shawn Wang" w:date="2014-05-07T11:53:00Z">
        <w:r w:rsidDel="00E63AE0">
          <w:delText>token</w:delText>
        </w:r>
      </w:del>
      <w:del w:id="21" w:author="Shawn Wang" w:date="2014-05-07T13:23:00Z">
        <w:r w:rsidR="00105A27" w:rsidDel="00BD70E0">
          <w:delText>”</w:delText>
        </w:r>
        <w:r w:rsidDel="00BD70E0">
          <w:delText>:</w:delText>
        </w:r>
      </w:del>
      <w:del w:id="22" w:author="Shawn Wang" w:date="2014-05-07T11:53:00Z">
        <w:r w:rsidR="00105A27" w:rsidDel="00E63AE0">
          <w:delText>”</w:delText>
        </w:r>
        <w:r w:rsidDel="00E63AE0">
          <w:delText>QWERTY</w:delText>
        </w:r>
        <w:r w:rsidR="00105A27" w:rsidDel="00E63AE0">
          <w:delText>”</w:delText>
        </w:r>
        <w:r w:rsidDel="00E63AE0">
          <w:delText>,</w:delText>
        </w:r>
      </w:del>
    </w:p>
    <w:p w14:paraId="5FFD4B24" w14:textId="30FADFAD" w:rsidR="00BA540C" w:rsidDel="00BD70E0" w:rsidRDefault="00BA540C">
      <w:pPr>
        <w:ind w:firstLine="420"/>
        <w:jc w:val="left"/>
        <w:rPr>
          <w:del w:id="23" w:author="Shawn Wang" w:date="2014-05-07T13:23:00Z"/>
        </w:rPr>
        <w:pPrChange w:id="24" w:author="Shawn Wang" w:date="2014-05-07T11:53:00Z">
          <w:pPr>
            <w:jc w:val="left"/>
          </w:pPr>
        </w:pPrChange>
      </w:pPr>
      <w:del w:id="25" w:author="Shawn Wang" w:date="2014-05-07T11:53:00Z">
        <w:r w:rsidDel="00E63AE0">
          <w:tab/>
        </w:r>
        <w:r w:rsidR="00105A27" w:rsidDel="00E63AE0">
          <w:delText>“</w:delText>
        </w:r>
        <w:r w:rsidDel="00E63AE0">
          <w:delText>userid</w:delText>
        </w:r>
        <w:r w:rsidR="00105A27" w:rsidDel="00E63AE0">
          <w:delText>”</w:delText>
        </w:r>
        <w:r w:rsidDel="00E63AE0">
          <w:delText>:</w:delText>
        </w:r>
        <w:r w:rsidR="00105A27" w:rsidDel="00E63AE0">
          <w:delText>”</w:delText>
        </w:r>
        <w:r w:rsidDel="00E63AE0">
          <w:delText>000001</w:delText>
        </w:r>
        <w:r w:rsidR="00105A27" w:rsidDel="00E63AE0">
          <w:delText>”</w:delText>
        </w:r>
      </w:del>
    </w:p>
    <w:p w14:paraId="13388291" w14:textId="2363B383" w:rsidR="00BA540C" w:rsidRDefault="00BA540C" w:rsidP="00473B7D">
      <w:pPr>
        <w:jc w:val="left"/>
      </w:pPr>
      <w:del w:id="26" w:author="Shawn Wang" w:date="2014-05-07T13:23:00Z">
        <w:r w:rsidDel="00BD70E0">
          <w:delText>}</w:delText>
        </w:r>
      </w:del>
      <w:bookmarkStart w:id="27" w:name="_GoBack"/>
      <w:bookmarkEnd w:id="27"/>
    </w:p>
    <w:p w14:paraId="79F5AA06" w14:textId="77777777" w:rsidR="00FC0E85" w:rsidRDefault="00AD40BC" w:rsidP="00473B7D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874EBF" w14:paraId="7415DDB6" w14:textId="77777777" w:rsidTr="00A378B6">
        <w:tc>
          <w:tcPr>
            <w:tcW w:w="1668" w:type="dxa"/>
          </w:tcPr>
          <w:p w14:paraId="60888E9B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71D3B5D5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1F3B14D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5CE5B9CD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74EBF" w14:paraId="2F00AF5F" w14:textId="77777777" w:rsidTr="00A378B6">
        <w:tc>
          <w:tcPr>
            <w:tcW w:w="1668" w:type="dxa"/>
          </w:tcPr>
          <w:p w14:paraId="05E79312" w14:textId="77777777" w:rsidR="00874EBF" w:rsidRDefault="00874EBF" w:rsidP="00473B7D">
            <w:pPr>
              <w:jc w:val="left"/>
            </w:pPr>
            <w:r>
              <w:t>result</w:t>
            </w:r>
          </w:p>
        </w:tc>
        <w:tc>
          <w:tcPr>
            <w:tcW w:w="708" w:type="dxa"/>
          </w:tcPr>
          <w:p w14:paraId="2001C812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F652CA8" w14:textId="77777777" w:rsidR="00874EBF" w:rsidRDefault="004E4A54" w:rsidP="00473B7D">
            <w:pPr>
              <w:jc w:val="left"/>
            </w:pPr>
            <w:r>
              <w:rPr>
                <w:rFonts w:hint="eastAsia"/>
              </w:rPr>
              <w:t>i</w:t>
            </w:r>
            <w:r w:rsidR="00874EBF"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676F2C3B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874EBF" w14:paraId="56FF1830" w14:textId="77777777" w:rsidTr="00A378B6">
        <w:tc>
          <w:tcPr>
            <w:tcW w:w="1668" w:type="dxa"/>
          </w:tcPr>
          <w:p w14:paraId="4854A47B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8" w:type="dxa"/>
          </w:tcPr>
          <w:p w14:paraId="7236DBC5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D9A13A5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AF07D2D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相关描述，用户登录失败后的提示</w:t>
            </w:r>
          </w:p>
        </w:tc>
      </w:tr>
      <w:tr w:rsidR="00874EBF" w14:paraId="7D946AA9" w14:textId="77777777" w:rsidTr="00A378B6">
        <w:tc>
          <w:tcPr>
            <w:tcW w:w="1668" w:type="dxa"/>
          </w:tcPr>
          <w:p w14:paraId="134FD869" w14:textId="77777777" w:rsidR="00874EBF" w:rsidRDefault="0071265B" w:rsidP="00473B7D">
            <w:pPr>
              <w:jc w:val="left"/>
            </w:pPr>
            <w:r>
              <w:t>token</w:t>
            </w:r>
          </w:p>
        </w:tc>
        <w:tc>
          <w:tcPr>
            <w:tcW w:w="708" w:type="dxa"/>
          </w:tcPr>
          <w:p w14:paraId="792DE7FE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129EFC9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0E0DD3D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令牌，</w:t>
            </w:r>
          </w:p>
        </w:tc>
      </w:tr>
      <w:tr w:rsidR="00874EBF" w14:paraId="6DDCFEC8" w14:textId="77777777" w:rsidTr="00A378B6">
        <w:tc>
          <w:tcPr>
            <w:tcW w:w="1668" w:type="dxa"/>
          </w:tcPr>
          <w:p w14:paraId="41CCDF30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708" w:type="dxa"/>
          </w:tcPr>
          <w:p w14:paraId="6B9B0FC6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6B908E1" w14:textId="77777777" w:rsidR="00874EBF" w:rsidRDefault="00874EBF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3967395" w14:textId="77777777" w:rsidR="00874EBF" w:rsidRDefault="0071265B" w:rsidP="00473B7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05A27" w14:paraId="6C431A48" w14:textId="77777777" w:rsidTr="00A378B6">
        <w:tc>
          <w:tcPr>
            <w:tcW w:w="1668" w:type="dxa"/>
          </w:tcPr>
          <w:p w14:paraId="52272EF9" w14:textId="77777777" w:rsidR="00105A27" w:rsidRDefault="00105A27" w:rsidP="00473B7D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708" w:type="dxa"/>
          </w:tcPr>
          <w:p w14:paraId="4441EB16" w14:textId="77777777" w:rsidR="00105A27" w:rsidRDefault="00105A27" w:rsidP="00105A27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FE482A9" w14:textId="77777777" w:rsidR="00105A27" w:rsidRDefault="00105A27" w:rsidP="00105A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C7554CC" w14:textId="77777777" w:rsidR="00105A27" w:rsidRDefault="00105A27" w:rsidP="00105A27">
            <w:pPr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2D542C" w14:paraId="56B2874F" w14:textId="77777777" w:rsidTr="00A378B6">
        <w:tc>
          <w:tcPr>
            <w:tcW w:w="1668" w:type="dxa"/>
          </w:tcPr>
          <w:p w14:paraId="655425E1" w14:textId="77777777" w:rsidR="002D542C" w:rsidRDefault="002D542C" w:rsidP="00473B7D">
            <w:pPr>
              <w:jc w:val="left"/>
            </w:pPr>
            <w:r>
              <w:t>u</w:t>
            </w:r>
            <w:r>
              <w:rPr>
                <w:rFonts w:hint="eastAsia"/>
              </w:rPr>
              <w:t>serimg</w:t>
            </w:r>
          </w:p>
        </w:tc>
        <w:tc>
          <w:tcPr>
            <w:tcW w:w="708" w:type="dxa"/>
          </w:tcPr>
          <w:p w14:paraId="683E0DF7" w14:textId="77777777" w:rsidR="002D542C" w:rsidRDefault="002D542C" w:rsidP="00105A27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FAAA5C8" w14:textId="77777777" w:rsidR="002D542C" w:rsidRDefault="002D542C" w:rsidP="00105A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0A6B675" w14:textId="77777777" w:rsidR="002D542C" w:rsidRDefault="002D542C" w:rsidP="00105A27">
            <w:pPr>
              <w:jc w:val="left"/>
            </w:pPr>
            <w:r>
              <w:rPr>
                <w:rFonts w:hint="eastAsia"/>
              </w:rPr>
              <w:t>用户头像</w:t>
            </w:r>
          </w:p>
        </w:tc>
      </w:tr>
    </w:tbl>
    <w:p w14:paraId="19FDD59E" w14:textId="77777777" w:rsidR="00874EBF" w:rsidRDefault="00874EBF" w:rsidP="00473B7D">
      <w:pPr>
        <w:jc w:val="left"/>
      </w:pPr>
    </w:p>
    <w:p w14:paraId="39F8C1CD" w14:textId="77777777" w:rsidR="00252763" w:rsidRDefault="00252763" w:rsidP="00252763">
      <w:pPr>
        <w:jc w:val="left"/>
      </w:pPr>
    </w:p>
    <w:p w14:paraId="172FA02E" w14:textId="2CE19736" w:rsidR="00252763" w:rsidRDefault="00FC3C5B" w:rsidP="00252763">
      <w:pPr>
        <w:pStyle w:val="2"/>
      </w:pPr>
      <w:bookmarkStart w:id="28" w:name="_Toc261004210"/>
      <w:r>
        <w:rPr>
          <w:rFonts w:hint="eastAsia"/>
        </w:rPr>
        <w:t>二、</w:t>
      </w:r>
      <w:r w:rsidR="009B52C9">
        <w:t>我问你答</w:t>
      </w:r>
      <w:r w:rsidR="001A5E22">
        <w:rPr>
          <w:rFonts w:hint="eastAsia"/>
        </w:rPr>
        <w:t>---</w:t>
      </w:r>
      <w:r w:rsidR="00252763">
        <w:rPr>
          <w:rFonts w:hint="eastAsia"/>
        </w:rPr>
        <w:t>获取年级和学科</w:t>
      </w:r>
      <w:bookmarkEnd w:id="28"/>
    </w:p>
    <w:p w14:paraId="1920BBDC" w14:textId="77777777" w:rsidR="00252763" w:rsidRDefault="00252763" w:rsidP="00252763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252763" w14:paraId="641C87DB" w14:textId="77777777" w:rsidTr="00A378B6">
        <w:tc>
          <w:tcPr>
            <w:tcW w:w="1668" w:type="dxa"/>
          </w:tcPr>
          <w:p w14:paraId="17D3B4C6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2FCADF35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14E1AE7A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0EF36F8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52763" w14:paraId="67386FD3" w14:textId="77777777" w:rsidTr="00A378B6">
        <w:tc>
          <w:tcPr>
            <w:tcW w:w="1668" w:type="dxa"/>
          </w:tcPr>
          <w:p w14:paraId="3594CC81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28763294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97F16B4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B96E768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getgradeandsubject</w:t>
            </w:r>
          </w:p>
        </w:tc>
      </w:tr>
    </w:tbl>
    <w:p w14:paraId="7B26D2FB" w14:textId="77777777" w:rsidR="00252763" w:rsidRDefault="00252763" w:rsidP="00252763">
      <w:pPr>
        <w:jc w:val="left"/>
      </w:pPr>
    </w:p>
    <w:p w14:paraId="1B78E584" w14:textId="77777777" w:rsidR="00252763" w:rsidRDefault="00252763" w:rsidP="00252763">
      <w:pPr>
        <w:jc w:val="left"/>
      </w:pPr>
      <w:r>
        <w:rPr>
          <w:rFonts w:hint="eastAsia"/>
        </w:rPr>
        <w:t>返回示例：</w:t>
      </w:r>
    </w:p>
    <w:p w14:paraId="0809B606" w14:textId="77777777" w:rsidR="00B07D4B" w:rsidRDefault="00B07D4B" w:rsidP="00B07D4B">
      <w:pPr>
        <w:jc w:val="left"/>
      </w:pPr>
      <w:r>
        <w:t>{</w:t>
      </w:r>
    </w:p>
    <w:p w14:paraId="7798B913" w14:textId="77777777" w:rsidR="00B07D4B" w:rsidRDefault="00B07D4B" w:rsidP="00B07D4B">
      <w:pPr>
        <w:jc w:val="left"/>
      </w:pPr>
      <w:r>
        <w:tab/>
        <w:t>"result":"1",</w:t>
      </w:r>
    </w:p>
    <w:p w14:paraId="3901173F" w14:textId="77777777" w:rsidR="00B07D4B" w:rsidRDefault="00B07D4B" w:rsidP="00B07D4B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E5A3C6" w14:textId="77777777" w:rsidR="00B07D4B" w:rsidRDefault="00B07D4B" w:rsidP="00B07D4B">
      <w:pPr>
        <w:jc w:val="left"/>
      </w:pPr>
      <w:r>
        <w:tab/>
        <w:t>"msglist":[</w:t>
      </w:r>
    </w:p>
    <w:p w14:paraId="79C8E59A" w14:textId="77777777" w:rsidR="00B07D4B" w:rsidRDefault="00B07D4B" w:rsidP="00B07D4B">
      <w:pPr>
        <w:jc w:val="left"/>
      </w:pPr>
      <w:r>
        <w:tab/>
      </w:r>
      <w:r>
        <w:tab/>
        <w:t>{</w:t>
      </w:r>
    </w:p>
    <w:p w14:paraId="2B1D3CC2" w14:textId="77777777" w:rsidR="00B07D4B" w:rsidRDefault="00B07D4B" w:rsidP="00B07D4B">
      <w:pPr>
        <w:jc w:val="left"/>
      </w:pPr>
      <w:r>
        <w:tab/>
      </w:r>
      <w:r>
        <w:tab/>
      </w:r>
      <w:r>
        <w:tab/>
        <w:t>"grade_value":"1",</w:t>
      </w:r>
    </w:p>
    <w:p w14:paraId="1BB0A30A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"grade_name":"</w:t>
      </w:r>
      <w:r>
        <w:rPr>
          <w:rFonts w:hint="eastAsia"/>
        </w:rPr>
        <w:t>一年级</w:t>
      </w:r>
      <w:r>
        <w:rPr>
          <w:rFonts w:hint="eastAsia"/>
        </w:rPr>
        <w:t>",</w:t>
      </w:r>
    </w:p>
    <w:p w14:paraId="626B71D3" w14:textId="77777777" w:rsidR="00B07D4B" w:rsidRDefault="00B07D4B" w:rsidP="00B07D4B">
      <w:pPr>
        <w:jc w:val="left"/>
      </w:pPr>
      <w:r>
        <w:tab/>
      </w:r>
      <w:r>
        <w:tab/>
      </w:r>
      <w:r>
        <w:tab/>
        <w:t>"subjects":[</w:t>
      </w:r>
    </w:p>
    <w:p w14:paraId="4EFA9886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EBA2398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语文</w:t>
      </w:r>
      <w:r>
        <w:rPr>
          <w:rFonts w:hint="eastAsia"/>
        </w:rPr>
        <w:t>"</w:t>
      </w:r>
    </w:p>
    <w:p w14:paraId="45F47308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"value":"1"</w:t>
      </w:r>
    </w:p>
    <w:p w14:paraId="4DEDDAA3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38E98C29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2B2DEC7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数学</w:t>
      </w:r>
      <w:r>
        <w:rPr>
          <w:rFonts w:hint="eastAsia"/>
        </w:rPr>
        <w:t>"</w:t>
      </w:r>
    </w:p>
    <w:p w14:paraId="531968FC" w14:textId="77777777" w:rsidR="00B07D4B" w:rsidRDefault="00B07D4B" w:rsidP="00B07D4B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"value":"2"</w:t>
      </w:r>
    </w:p>
    <w:p w14:paraId="10DD6C95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199B4C39" w14:textId="77777777" w:rsidR="00B07D4B" w:rsidRDefault="00B07D4B" w:rsidP="00B07D4B">
      <w:pPr>
        <w:jc w:val="left"/>
      </w:pPr>
      <w:r>
        <w:tab/>
      </w:r>
      <w:r>
        <w:tab/>
      </w:r>
      <w:r>
        <w:tab/>
        <w:t>]</w:t>
      </w:r>
    </w:p>
    <w:p w14:paraId="75C7F41B" w14:textId="77777777" w:rsidR="00B07D4B" w:rsidRDefault="00B07D4B" w:rsidP="00B07D4B">
      <w:pPr>
        <w:jc w:val="left"/>
      </w:pPr>
      <w:r>
        <w:tab/>
      </w:r>
      <w:r>
        <w:tab/>
        <w:t>},</w:t>
      </w:r>
    </w:p>
    <w:p w14:paraId="12ECA201" w14:textId="77777777" w:rsidR="00B07D4B" w:rsidRDefault="00B07D4B" w:rsidP="00B07D4B">
      <w:pPr>
        <w:jc w:val="left"/>
      </w:pPr>
      <w:r>
        <w:tab/>
      </w:r>
      <w:r>
        <w:tab/>
        <w:t>{</w:t>
      </w:r>
    </w:p>
    <w:p w14:paraId="1B0FACF3" w14:textId="77777777" w:rsidR="00B07D4B" w:rsidRDefault="00B07D4B" w:rsidP="00B07D4B">
      <w:pPr>
        <w:jc w:val="left"/>
      </w:pPr>
      <w:r>
        <w:tab/>
      </w:r>
      <w:r>
        <w:tab/>
      </w:r>
      <w:r>
        <w:tab/>
        <w:t>"grade_value":"2",</w:t>
      </w:r>
    </w:p>
    <w:p w14:paraId="436A9CAD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"grade_name":"</w:t>
      </w:r>
      <w:r>
        <w:rPr>
          <w:rFonts w:hint="eastAsia"/>
        </w:rPr>
        <w:t>二年级</w:t>
      </w:r>
      <w:r>
        <w:rPr>
          <w:rFonts w:hint="eastAsia"/>
        </w:rPr>
        <w:t>",</w:t>
      </w:r>
    </w:p>
    <w:p w14:paraId="6C096DBD" w14:textId="77777777" w:rsidR="00B07D4B" w:rsidRDefault="00B07D4B" w:rsidP="00B07D4B">
      <w:pPr>
        <w:jc w:val="left"/>
      </w:pPr>
      <w:r>
        <w:tab/>
      </w:r>
      <w:r>
        <w:tab/>
      </w:r>
      <w:r>
        <w:tab/>
        <w:t>"subjects":[</w:t>
      </w:r>
    </w:p>
    <w:p w14:paraId="40C3E425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36143C47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语文</w:t>
      </w:r>
      <w:r>
        <w:rPr>
          <w:rFonts w:hint="eastAsia"/>
        </w:rPr>
        <w:t>"</w:t>
      </w:r>
    </w:p>
    <w:p w14:paraId="41594BA8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"value":"1"</w:t>
      </w:r>
    </w:p>
    <w:p w14:paraId="19B83A09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4B97221E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0004B13E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数学</w:t>
      </w:r>
      <w:r>
        <w:rPr>
          <w:rFonts w:hint="eastAsia"/>
        </w:rPr>
        <w:t>"</w:t>
      </w:r>
    </w:p>
    <w:p w14:paraId="4F1050EB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"value":"2"</w:t>
      </w:r>
    </w:p>
    <w:p w14:paraId="3FFD2675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6DB92B18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3B73AB1" w14:textId="77777777" w:rsidR="00B07D4B" w:rsidRDefault="00B07D4B" w:rsidP="00B07D4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体育</w:t>
      </w:r>
      <w:r>
        <w:rPr>
          <w:rFonts w:hint="eastAsia"/>
        </w:rPr>
        <w:t>"</w:t>
      </w:r>
    </w:p>
    <w:p w14:paraId="5753859F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"value":"3"</w:t>
      </w:r>
    </w:p>
    <w:p w14:paraId="3A39FF33" w14:textId="77777777" w:rsidR="00B07D4B" w:rsidRDefault="00B07D4B" w:rsidP="00B07D4B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5E002A95" w14:textId="77777777" w:rsidR="00B07D4B" w:rsidRDefault="00B07D4B" w:rsidP="00B07D4B">
      <w:pPr>
        <w:jc w:val="left"/>
      </w:pPr>
      <w:r>
        <w:tab/>
      </w:r>
      <w:r>
        <w:tab/>
      </w:r>
      <w:r>
        <w:tab/>
        <w:t>]</w:t>
      </w:r>
    </w:p>
    <w:p w14:paraId="476E74EA" w14:textId="77777777" w:rsidR="00B07D4B" w:rsidRDefault="00B07D4B" w:rsidP="00B07D4B">
      <w:pPr>
        <w:jc w:val="left"/>
      </w:pPr>
      <w:r>
        <w:tab/>
      </w:r>
      <w:r>
        <w:tab/>
        <w:t>}</w:t>
      </w:r>
    </w:p>
    <w:p w14:paraId="7388063A" w14:textId="77777777" w:rsidR="00B07D4B" w:rsidRDefault="00B07D4B" w:rsidP="00B07D4B">
      <w:pPr>
        <w:jc w:val="left"/>
      </w:pPr>
      <w:r>
        <w:tab/>
      </w:r>
      <w:r>
        <w:tab/>
        <w:t>…………</w:t>
      </w:r>
    </w:p>
    <w:p w14:paraId="4463DB60" w14:textId="77777777" w:rsidR="00B07D4B" w:rsidRDefault="00B07D4B" w:rsidP="00B07D4B">
      <w:pPr>
        <w:jc w:val="left"/>
      </w:pPr>
      <w:r>
        <w:tab/>
      </w:r>
      <w:r>
        <w:tab/>
        <w:t>…………</w:t>
      </w:r>
    </w:p>
    <w:p w14:paraId="45E3D8E7" w14:textId="77777777" w:rsidR="00B07D4B" w:rsidRDefault="00B07D4B" w:rsidP="00B07D4B">
      <w:pPr>
        <w:jc w:val="left"/>
      </w:pPr>
      <w:r>
        <w:tab/>
        <w:t>]</w:t>
      </w:r>
    </w:p>
    <w:p w14:paraId="5104E664" w14:textId="77777777" w:rsidR="00252763" w:rsidRDefault="00B07D4B" w:rsidP="00B07D4B">
      <w:pPr>
        <w:jc w:val="left"/>
      </w:pPr>
      <w:r>
        <w:t>}</w:t>
      </w:r>
    </w:p>
    <w:p w14:paraId="44076750" w14:textId="77777777" w:rsidR="00252763" w:rsidRDefault="00252763" w:rsidP="00252763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706"/>
        <w:gridCol w:w="1131"/>
        <w:gridCol w:w="4976"/>
      </w:tblGrid>
      <w:tr w:rsidR="00252763" w14:paraId="150AA8C7" w14:textId="77777777" w:rsidTr="00A378B6">
        <w:tc>
          <w:tcPr>
            <w:tcW w:w="1709" w:type="dxa"/>
          </w:tcPr>
          <w:p w14:paraId="6B1351DC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6" w:type="dxa"/>
          </w:tcPr>
          <w:p w14:paraId="5F38510B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0E89F109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76" w:type="dxa"/>
          </w:tcPr>
          <w:p w14:paraId="5CF0982C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52763" w14:paraId="37C478A8" w14:textId="77777777" w:rsidTr="00A378B6">
        <w:tc>
          <w:tcPr>
            <w:tcW w:w="1709" w:type="dxa"/>
          </w:tcPr>
          <w:p w14:paraId="54F99722" w14:textId="77777777" w:rsidR="00252763" w:rsidRDefault="00252763" w:rsidP="00A378B6">
            <w:pPr>
              <w:jc w:val="left"/>
            </w:pPr>
            <w:r>
              <w:t>result</w:t>
            </w:r>
          </w:p>
        </w:tc>
        <w:tc>
          <w:tcPr>
            <w:tcW w:w="706" w:type="dxa"/>
          </w:tcPr>
          <w:p w14:paraId="0627E014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2CC01E2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</w:tcPr>
          <w:p w14:paraId="277111CC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252763" w14:paraId="22B23D3E" w14:textId="77777777" w:rsidTr="00A378B6">
        <w:tc>
          <w:tcPr>
            <w:tcW w:w="1709" w:type="dxa"/>
            <w:tcBorders>
              <w:bottom w:val="single" w:sz="4" w:space="0" w:color="000000" w:themeColor="text1"/>
            </w:tcBorders>
          </w:tcPr>
          <w:p w14:paraId="07558BB1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6" w:type="dxa"/>
            <w:tcBorders>
              <w:bottom w:val="single" w:sz="4" w:space="0" w:color="000000" w:themeColor="text1"/>
            </w:tcBorders>
          </w:tcPr>
          <w:p w14:paraId="77DCC3CA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6B5008F4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tcBorders>
              <w:bottom w:val="single" w:sz="4" w:space="0" w:color="000000" w:themeColor="text1"/>
            </w:tcBorders>
          </w:tcPr>
          <w:p w14:paraId="78745A1F" w14:textId="77777777" w:rsidR="00252763" w:rsidRDefault="00252763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  <w:tr w:rsidR="002D542C" w14:paraId="0EF52E73" w14:textId="77777777" w:rsidTr="0092225C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</w:tcPr>
          <w:p w14:paraId="2AE42F3E" w14:textId="77777777" w:rsidR="002D542C" w:rsidRDefault="002D542C" w:rsidP="00A378B6">
            <w:pPr>
              <w:jc w:val="left"/>
            </w:pPr>
            <w:r>
              <w:t>msglist</w:t>
            </w:r>
            <w:r>
              <w:rPr>
                <w:rFonts w:hint="eastAsia"/>
              </w:rPr>
              <w:t>（问题列表，没有数据返回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</w:t>
            </w:r>
            <w:r w:rsidRPr="004A13AF">
              <w:rPr>
                <w:rFonts w:hint="eastAsia"/>
                <w:b/>
              </w:rPr>
              <w:t>单个数据格式如下</w:t>
            </w:r>
            <w:r>
              <w:rPr>
                <w:rFonts w:hint="eastAsia"/>
              </w:rPr>
              <w:t>）</w:t>
            </w:r>
          </w:p>
        </w:tc>
      </w:tr>
      <w:tr w:rsidR="002D542C" w14:paraId="3E451BE3" w14:textId="77777777" w:rsidTr="00A378B6">
        <w:tc>
          <w:tcPr>
            <w:tcW w:w="1709" w:type="dxa"/>
          </w:tcPr>
          <w:p w14:paraId="6F03ABD8" w14:textId="77777777" w:rsidR="002D542C" w:rsidRDefault="002D542C" w:rsidP="00A378B6">
            <w:pPr>
              <w:jc w:val="left"/>
            </w:pPr>
            <w:r>
              <w:t>grade_value</w:t>
            </w:r>
          </w:p>
        </w:tc>
        <w:tc>
          <w:tcPr>
            <w:tcW w:w="706" w:type="dxa"/>
          </w:tcPr>
          <w:p w14:paraId="7AE474E7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2965B070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</w:tcPr>
          <w:p w14:paraId="3D2E8F88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年级的值</w:t>
            </w:r>
          </w:p>
        </w:tc>
      </w:tr>
      <w:tr w:rsidR="002D542C" w14:paraId="7554E11E" w14:textId="77777777" w:rsidTr="00A378B6">
        <w:tc>
          <w:tcPr>
            <w:tcW w:w="1709" w:type="dxa"/>
          </w:tcPr>
          <w:p w14:paraId="7C4BB83D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grade_name</w:t>
            </w:r>
          </w:p>
        </w:tc>
        <w:tc>
          <w:tcPr>
            <w:tcW w:w="706" w:type="dxa"/>
          </w:tcPr>
          <w:p w14:paraId="7FE8081F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038C9928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43DC4BCD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年级的名称</w:t>
            </w:r>
          </w:p>
        </w:tc>
      </w:tr>
      <w:tr w:rsidR="002D542C" w14:paraId="44CED2A6" w14:textId="77777777" w:rsidTr="00A378B6">
        <w:tc>
          <w:tcPr>
            <w:tcW w:w="1709" w:type="dxa"/>
          </w:tcPr>
          <w:p w14:paraId="544D4072" w14:textId="77777777" w:rsidR="002D542C" w:rsidRDefault="002D542C" w:rsidP="00A378B6">
            <w:pPr>
              <w:jc w:val="left"/>
            </w:pPr>
            <w:r>
              <w:t>subjects</w:t>
            </w:r>
          </w:p>
        </w:tc>
        <w:tc>
          <w:tcPr>
            <w:tcW w:w="706" w:type="dxa"/>
          </w:tcPr>
          <w:p w14:paraId="32AE3BB1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134CCD1" w14:textId="77777777" w:rsidR="002D542C" w:rsidRPr="00122788" w:rsidRDefault="002D542C" w:rsidP="00A378B6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4976" w:type="dxa"/>
          </w:tcPr>
          <w:p w14:paraId="41A24DC2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学科的数组：</w:t>
            </w:r>
          </w:p>
          <w:p w14:paraId="0A8DF188" w14:textId="77777777" w:rsidR="002D542C" w:rsidRDefault="002D542C" w:rsidP="00A378B6">
            <w:pPr>
              <w:jc w:val="left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：名称</w:t>
            </w:r>
          </w:p>
          <w:p w14:paraId="0277B106" w14:textId="77777777" w:rsidR="002D542C" w:rsidRDefault="002D542C" w:rsidP="00A378B6">
            <w:pPr>
              <w:jc w:val="left"/>
            </w:pPr>
            <w:r>
              <w:t>value</w:t>
            </w:r>
            <w:r>
              <w:rPr>
                <w:rFonts w:hint="eastAsia"/>
              </w:rPr>
              <w:t>：值</w:t>
            </w:r>
          </w:p>
        </w:tc>
      </w:tr>
    </w:tbl>
    <w:p w14:paraId="4D740F3C" w14:textId="77777777" w:rsidR="00F27733" w:rsidRDefault="00F27733" w:rsidP="00473B7D">
      <w:pPr>
        <w:jc w:val="left"/>
      </w:pPr>
    </w:p>
    <w:p w14:paraId="787954F9" w14:textId="168494CC" w:rsidR="00553E38" w:rsidRDefault="00FC3C5B" w:rsidP="00553E38">
      <w:pPr>
        <w:pStyle w:val="2"/>
      </w:pPr>
      <w:bookmarkStart w:id="29" w:name="_Toc261004211"/>
      <w:r>
        <w:rPr>
          <w:rFonts w:hint="eastAsia"/>
        </w:rPr>
        <w:t>三、</w:t>
      </w:r>
      <w:r w:rsidR="009B52C9">
        <w:t>我问你答</w:t>
      </w:r>
      <w:r>
        <w:rPr>
          <w:rFonts w:hint="eastAsia"/>
        </w:rPr>
        <w:t>---</w:t>
      </w:r>
      <w:r w:rsidR="00553E38">
        <w:rPr>
          <w:rFonts w:hint="eastAsia"/>
        </w:rPr>
        <w:t>发布问题</w:t>
      </w:r>
      <w:bookmarkEnd w:id="29"/>
    </w:p>
    <w:p w14:paraId="61BDCF0A" w14:textId="77777777" w:rsidR="004F31D6" w:rsidRDefault="004F31D6" w:rsidP="004F31D6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4F31D6" w14:paraId="002E577C" w14:textId="77777777" w:rsidTr="00A378B6">
        <w:tc>
          <w:tcPr>
            <w:tcW w:w="1668" w:type="dxa"/>
          </w:tcPr>
          <w:p w14:paraId="49BC92C4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25744C4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48F5EBB1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1D5FD300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F31D6" w14:paraId="62AE6583" w14:textId="77777777" w:rsidTr="00A378B6">
        <w:tc>
          <w:tcPr>
            <w:tcW w:w="1668" w:type="dxa"/>
          </w:tcPr>
          <w:p w14:paraId="0CDED12B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5B0B1D09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465D640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1D926B2" w14:textId="77777777" w:rsidR="004F31D6" w:rsidRDefault="004F31D6" w:rsidP="004F31D6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sendquestion</w:t>
            </w:r>
          </w:p>
        </w:tc>
      </w:tr>
      <w:tr w:rsidR="004F31D6" w14:paraId="222A4032" w14:textId="77777777" w:rsidTr="00A378B6">
        <w:tc>
          <w:tcPr>
            <w:tcW w:w="1668" w:type="dxa"/>
          </w:tcPr>
          <w:p w14:paraId="57792D2D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708" w:type="dxa"/>
          </w:tcPr>
          <w:p w14:paraId="5EC70857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497C827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1DE62BC7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发表人的用户</w:t>
            </w:r>
            <w:r>
              <w:rPr>
                <w:rFonts w:hint="eastAsia"/>
              </w:rPr>
              <w:t>ID</w:t>
            </w:r>
          </w:p>
        </w:tc>
      </w:tr>
      <w:tr w:rsidR="00B54545" w14:paraId="767A5323" w14:textId="77777777" w:rsidTr="00A378B6">
        <w:tc>
          <w:tcPr>
            <w:tcW w:w="1668" w:type="dxa"/>
          </w:tcPr>
          <w:p w14:paraId="49ED7BE8" w14:textId="77777777" w:rsidR="00B54545" w:rsidRDefault="00AD5EA7" w:rsidP="00A378B6">
            <w:pPr>
              <w:jc w:val="left"/>
            </w:pPr>
            <w:r>
              <w:rPr>
                <w:rFonts w:hint="eastAsia"/>
              </w:rPr>
              <w:t>grade</w:t>
            </w:r>
          </w:p>
        </w:tc>
        <w:tc>
          <w:tcPr>
            <w:tcW w:w="708" w:type="dxa"/>
          </w:tcPr>
          <w:p w14:paraId="36B74089" w14:textId="77777777" w:rsidR="00B54545" w:rsidRDefault="006B4B0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F3385A9" w14:textId="77777777" w:rsidR="00B54545" w:rsidRDefault="00807232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669B7F95" w14:textId="77777777" w:rsidR="00B54545" w:rsidRDefault="00807232" w:rsidP="00A378B6">
            <w:pPr>
              <w:jc w:val="left"/>
            </w:pPr>
            <w:r>
              <w:rPr>
                <w:rFonts w:hint="eastAsia"/>
              </w:rPr>
              <w:t>年级</w:t>
            </w:r>
            <w:r w:rsidR="00AD5EA7">
              <w:rPr>
                <w:rFonts w:hint="eastAsia"/>
              </w:rPr>
              <w:t>（</w:t>
            </w:r>
            <w:r w:rsidR="00AD5EA7">
              <w:rPr>
                <w:rFonts w:hint="eastAsia"/>
              </w:rPr>
              <w:t>1,2,3,4,5,6</w:t>
            </w:r>
            <w:r w:rsidR="00AD5EA7">
              <w:rPr>
                <w:rFonts w:hint="eastAsia"/>
              </w:rPr>
              <w:t>）</w:t>
            </w:r>
          </w:p>
        </w:tc>
      </w:tr>
      <w:tr w:rsidR="00B54545" w14:paraId="1780EF2A" w14:textId="77777777" w:rsidTr="00A378B6">
        <w:tc>
          <w:tcPr>
            <w:tcW w:w="1668" w:type="dxa"/>
          </w:tcPr>
          <w:p w14:paraId="4DD46804" w14:textId="77777777" w:rsidR="00B54545" w:rsidRPr="006F2ED3" w:rsidRDefault="004461D7" w:rsidP="00A378B6">
            <w:pPr>
              <w:jc w:val="left"/>
            </w:pPr>
            <w:r w:rsidRPr="006F2ED3">
              <w:t>subject</w:t>
            </w:r>
          </w:p>
        </w:tc>
        <w:tc>
          <w:tcPr>
            <w:tcW w:w="708" w:type="dxa"/>
          </w:tcPr>
          <w:p w14:paraId="68A7367F" w14:textId="77777777" w:rsidR="00B54545" w:rsidRDefault="006B4B0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1E28631" w14:textId="77777777" w:rsidR="00B54545" w:rsidRDefault="00807232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1A4300C3" w14:textId="374243AE" w:rsidR="00B54545" w:rsidRDefault="00807232" w:rsidP="00DA2AB4">
            <w:pPr>
              <w:jc w:val="left"/>
            </w:pPr>
            <w:r>
              <w:rPr>
                <w:rFonts w:hint="eastAsia"/>
              </w:rPr>
              <w:t>学科</w:t>
            </w:r>
            <w:r w:rsidR="004461D7">
              <w:rPr>
                <w:rFonts w:hint="eastAsia"/>
              </w:rPr>
              <w:t>（</w:t>
            </w:r>
            <w:r w:rsidR="00DA2AB4">
              <w:rPr>
                <w:rFonts w:hint="eastAsia"/>
              </w:rPr>
              <w:t>获取年级和学科</w:t>
            </w:r>
            <w:r w:rsidR="00970458">
              <w:rPr>
                <w:rFonts w:hint="eastAsia"/>
              </w:rPr>
              <w:t>接口</w:t>
            </w:r>
            <w:r w:rsidR="00DA2AB4">
              <w:rPr>
                <w:rFonts w:hint="eastAsia"/>
                <w:color w:val="FF0000"/>
              </w:rPr>
              <w:t>返回的</w:t>
            </w:r>
            <w:r w:rsidR="00DA2AB4">
              <w:rPr>
                <w:rFonts w:hint="eastAsia"/>
                <w:color w:val="FF0000"/>
              </w:rPr>
              <w:t>value</w:t>
            </w:r>
            <w:r w:rsidR="00DA2AB4">
              <w:rPr>
                <w:rFonts w:hint="eastAsia"/>
                <w:color w:val="FF0000"/>
              </w:rPr>
              <w:t>值</w:t>
            </w:r>
            <w:r w:rsidR="004461D7">
              <w:rPr>
                <w:rFonts w:hint="eastAsia"/>
              </w:rPr>
              <w:t>）</w:t>
            </w:r>
          </w:p>
        </w:tc>
      </w:tr>
      <w:tr w:rsidR="006B4B06" w14:paraId="3C7E2670" w14:textId="77777777" w:rsidTr="00A378B6">
        <w:tc>
          <w:tcPr>
            <w:tcW w:w="1668" w:type="dxa"/>
          </w:tcPr>
          <w:p w14:paraId="4863EC2F" w14:textId="77777777" w:rsidR="006B4B06" w:rsidRPr="006F2ED3" w:rsidRDefault="006B4B06" w:rsidP="00A378B6">
            <w:pPr>
              <w:jc w:val="left"/>
            </w:pPr>
            <w:r w:rsidRPr="006F2ED3">
              <w:rPr>
                <w:rFonts w:hint="eastAsia"/>
              </w:rPr>
              <w:t>targetfriends</w:t>
            </w:r>
          </w:p>
        </w:tc>
        <w:tc>
          <w:tcPr>
            <w:tcW w:w="708" w:type="dxa"/>
          </w:tcPr>
          <w:p w14:paraId="3C689D51" w14:textId="77777777" w:rsidR="006B4B06" w:rsidRDefault="006B4B06" w:rsidP="00A378B6">
            <w:pPr>
              <w:jc w:val="left"/>
            </w:pPr>
          </w:p>
        </w:tc>
        <w:tc>
          <w:tcPr>
            <w:tcW w:w="1134" w:type="dxa"/>
          </w:tcPr>
          <w:p w14:paraId="146808E4" w14:textId="77777777" w:rsidR="006B4B06" w:rsidRDefault="006B4B0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629CBD8" w14:textId="77777777" w:rsidR="006B4B06" w:rsidRPr="00145785" w:rsidRDefault="006B4B06" w:rsidP="00A378B6">
            <w:pPr>
              <w:jc w:val="left"/>
              <w:rPr>
                <w:color w:val="FF0000"/>
              </w:rPr>
            </w:pPr>
            <w:r w:rsidRPr="00145785">
              <w:rPr>
                <w:rFonts w:hint="eastAsia"/>
                <w:color w:val="FF0000"/>
              </w:rPr>
              <w:t>@</w:t>
            </w:r>
            <w:r w:rsidRPr="00145785">
              <w:rPr>
                <w:rFonts w:hint="eastAsia"/>
                <w:color w:val="FF0000"/>
              </w:rPr>
              <w:t>的好友，暂定好友</w:t>
            </w:r>
            <w:r w:rsidRPr="00145785">
              <w:rPr>
                <w:rFonts w:hint="eastAsia"/>
                <w:color w:val="FF0000"/>
              </w:rPr>
              <w:t>id</w:t>
            </w:r>
            <w:r w:rsidRPr="00145785">
              <w:rPr>
                <w:rFonts w:hint="eastAsia"/>
                <w:color w:val="FF0000"/>
              </w:rPr>
              <w:t>的字符串，用英文逗号连接</w:t>
            </w:r>
          </w:p>
        </w:tc>
      </w:tr>
      <w:tr w:rsidR="004B0EC1" w14:paraId="698C514A" w14:textId="77777777" w:rsidTr="00A378B6">
        <w:tc>
          <w:tcPr>
            <w:tcW w:w="1668" w:type="dxa"/>
          </w:tcPr>
          <w:p w14:paraId="4E957206" w14:textId="77777777" w:rsidR="004B0EC1" w:rsidRDefault="004B0EC1" w:rsidP="00A378B6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708" w:type="dxa"/>
          </w:tcPr>
          <w:p w14:paraId="56443A21" w14:textId="77777777" w:rsidR="004B0EC1" w:rsidRDefault="004B0EC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276D7B0" w14:textId="77777777" w:rsidR="004B0EC1" w:rsidRDefault="004B0EC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743D2A4A" w14:textId="77777777" w:rsidR="004B0EC1" w:rsidRDefault="0093449E" w:rsidP="006C07A0">
            <w:pPr>
              <w:jc w:val="left"/>
            </w:pPr>
            <w:r>
              <w:rPr>
                <w:rFonts w:hint="eastAsia"/>
              </w:rPr>
              <w:t>问题的描述</w:t>
            </w:r>
            <w:r w:rsidR="006C07A0">
              <w:rPr>
                <w:rFonts w:hint="eastAsia"/>
              </w:rPr>
              <w:t>文字</w:t>
            </w:r>
          </w:p>
        </w:tc>
      </w:tr>
      <w:tr w:rsidR="006C07A0" w14:paraId="65C31F57" w14:textId="77777777" w:rsidTr="00A378B6">
        <w:tc>
          <w:tcPr>
            <w:tcW w:w="1668" w:type="dxa"/>
          </w:tcPr>
          <w:p w14:paraId="47178030" w14:textId="77777777" w:rsidR="006C07A0" w:rsidRDefault="003702DD" w:rsidP="00A378B6">
            <w:pPr>
              <w:jc w:val="left"/>
            </w:pPr>
            <w:r>
              <w:rPr>
                <w:rFonts w:hint="eastAsia"/>
              </w:rPr>
              <w:t>pic</w:t>
            </w:r>
          </w:p>
        </w:tc>
        <w:tc>
          <w:tcPr>
            <w:tcW w:w="708" w:type="dxa"/>
          </w:tcPr>
          <w:p w14:paraId="6B9D9863" w14:textId="77777777" w:rsidR="006C07A0" w:rsidRDefault="003702DD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7EBFDD6" w14:textId="77777777" w:rsidR="006C07A0" w:rsidRDefault="003702DD" w:rsidP="00A378B6">
            <w:pPr>
              <w:jc w:val="left"/>
            </w:pPr>
            <w:r>
              <w:rPr>
                <w:rFonts w:hint="eastAsia"/>
              </w:rPr>
              <w:t>File[]</w:t>
            </w:r>
          </w:p>
        </w:tc>
        <w:tc>
          <w:tcPr>
            <w:tcW w:w="5012" w:type="dxa"/>
          </w:tcPr>
          <w:p w14:paraId="5375B58F" w14:textId="77777777" w:rsidR="006C07A0" w:rsidRDefault="003702DD" w:rsidP="006C07A0">
            <w:pPr>
              <w:jc w:val="left"/>
            </w:pPr>
            <w:r>
              <w:rPr>
                <w:rFonts w:hint="eastAsia"/>
              </w:rPr>
              <w:t>图片数组，客户端可以上传多个（目前定的是最多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个，为方便扩展，采用数组形式）参数名都为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。如果选择了图片，则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的值是文件体，如果没，在没有该参数或者该参数的值是空字符串</w:t>
            </w:r>
          </w:p>
        </w:tc>
      </w:tr>
    </w:tbl>
    <w:p w14:paraId="09963822" w14:textId="77777777" w:rsidR="004F31D6" w:rsidRDefault="004F31D6" w:rsidP="004F31D6">
      <w:pPr>
        <w:jc w:val="left"/>
      </w:pPr>
    </w:p>
    <w:p w14:paraId="62F41690" w14:textId="77777777" w:rsidR="004F31D6" w:rsidRDefault="004F31D6" w:rsidP="004F31D6">
      <w:pPr>
        <w:jc w:val="left"/>
      </w:pPr>
      <w:r>
        <w:rPr>
          <w:rFonts w:hint="eastAsia"/>
        </w:rPr>
        <w:t>返回示例：</w:t>
      </w:r>
    </w:p>
    <w:p w14:paraId="49128494" w14:textId="77777777" w:rsidR="004F31D6" w:rsidRDefault="004F31D6" w:rsidP="004F31D6">
      <w:pPr>
        <w:jc w:val="left"/>
      </w:pPr>
      <w:r>
        <w:t>{</w:t>
      </w:r>
    </w:p>
    <w:p w14:paraId="6674FBAD" w14:textId="77777777" w:rsidR="004F31D6" w:rsidRDefault="004F31D6" w:rsidP="004F31D6">
      <w:pPr>
        <w:jc w:val="left"/>
      </w:pPr>
      <w:r>
        <w:tab/>
        <w:t>"result":"1",</w:t>
      </w:r>
    </w:p>
    <w:p w14:paraId="30E81ADA" w14:textId="77777777" w:rsidR="004F31D6" w:rsidRDefault="004F31D6" w:rsidP="004F31D6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535AF276" w14:textId="77777777" w:rsidR="004F31D6" w:rsidRDefault="004F31D6" w:rsidP="004F31D6">
      <w:pPr>
        <w:jc w:val="left"/>
      </w:pPr>
      <w:r>
        <w:t>}</w:t>
      </w:r>
    </w:p>
    <w:p w14:paraId="63148DD4" w14:textId="77777777" w:rsidR="004F31D6" w:rsidRDefault="004F31D6" w:rsidP="004F31D6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703"/>
        <w:gridCol w:w="1131"/>
        <w:gridCol w:w="4933"/>
      </w:tblGrid>
      <w:tr w:rsidR="004F31D6" w14:paraId="6827AEC6" w14:textId="77777777" w:rsidTr="00A378B6">
        <w:tc>
          <w:tcPr>
            <w:tcW w:w="1755" w:type="dxa"/>
          </w:tcPr>
          <w:p w14:paraId="2691EC9D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dxa"/>
          </w:tcPr>
          <w:p w14:paraId="472EFA68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70494A89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33" w:type="dxa"/>
          </w:tcPr>
          <w:p w14:paraId="46BD530B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F31D6" w14:paraId="1E624535" w14:textId="77777777" w:rsidTr="00A378B6">
        <w:tc>
          <w:tcPr>
            <w:tcW w:w="1755" w:type="dxa"/>
          </w:tcPr>
          <w:p w14:paraId="5568E3B4" w14:textId="77777777" w:rsidR="004F31D6" w:rsidRDefault="004F31D6" w:rsidP="00A378B6">
            <w:pPr>
              <w:jc w:val="left"/>
            </w:pPr>
            <w:r>
              <w:t>result</w:t>
            </w:r>
          </w:p>
        </w:tc>
        <w:tc>
          <w:tcPr>
            <w:tcW w:w="703" w:type="dxa"/>
          </w:tcPr>
          <w:p w14:paraId="33F4614F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145E346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33" w:type="dxa"/>
          </w:tcPr>
          <w:p w14:paraId="312CCA86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4F31D6" w14:paraId="7C96B542" w14:textId="77777777" w:rsidTr="00A378B6">
        <w:tc>
          <w:tcPr>
            <w:tcW w:w="1755" w:type="dxa"/>
            <w:tcBorders>
              <w:bottom w:val="single" w:sz="4" w:space="0" w:color="000000" w:themeColor="text1"/>
            </w:tcBorders>
          </w:tcPr>
          <w:p w14:paraId="3B05C384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3" w:type="dxa"/>
            <w:tcBorders>
              <w:bottom w:val="single" w:sz="4" w:space="0" w:color="000000" w:themeColor="text1"/>
            </w:tcBorders>
          </w:tcPr>
          <w:p w14:paraId="672A80CF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649C6794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33" w:type="dxa"/>
            <w:tcBorders>
              <w:bottom w:val="single" w:sz="4" w:space="0" w:color="000000" w:themeColor="text1"/>
            </w:tcBorders>
          </w:tcPr>
          <w:p w14:paraId="5F3E858F" w14:textId="77777777" w:rsidR="004F31D6" w:rsidRDefault="004F31D6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3CB49DE9" w14:textId="77777777" w:rsidR="004F31D6" w:rsidRDefault="004F31D6" w:rsidP="004F31D6"/>
    <w:p w14:paraId="781AD413" w14:textId="78DB2977" w:rsidR="00556F21" w:rsidRDefault="00FC3C5B" w:rsidP="00473B7D">
      <w:pPr>
        <w:pStyle w:val="2"/>
        <w:jc w:val="left"/>
      </w:pPr>
      <w:bookmarkStart w:id="30" w:name="_Toc261004212"/>
      <w:r>
        <w:rPr>
          <w:rFonts w:hint="eastAsia"/>
        </w:rPr>
        <w:t>四、</w:t>
      </w:r>
      <w:r w:rsidR="009B52C9">
        <w:t>我问你答</w:t>
      </w:r>
      <w:r>
        <w:rPr>
          <w:rFonts w:hint="eastAsia"/>
        </w:rPr>
        <w:t>---</w:t>
      </w:r>
      <w:r w:rsidR="00715B68">
        <w:rPr>
          <w:rFonts w:hint="eastAsia"/>
        </w:rPr>
        <w:t>获取问题列表</w:t>
      </w:r>
      <w:r w:rsidR="00EF1891">
        <w:rPr>
          <w:rFonts w:hint="eastAsia"/>
        </w:rPr>
        <w:t>(</w:t>
      </w:r>
      <w:r w:rsidR="00EF1891">
        <w:rPr>
          <w:rFonts w:hint="eastAsia"/>
        </w:rPr>
        <w:t>问题列表包含了问题的</w:t>
      </w:r>
      <w:r w:rsidR="00346289">
        <w:rPr>
          <w:rFonts w:hint="eastAsia"/>
        </w:rPr>
        <w:t>所有信息</w:t>
      </w:r>
      <w:r w:rsidR="00EF1891">
        <w:rPr>
          <w:rFonts w:hint="eastAsia"/>
        </w:rPr>
        <w:t>)</w:t>
      </w:r>
      <w:bookmarkEnd w:id="30"/>
    </w:p>
    <w:p w14:paraId="3846D457" w14:textId="77777777" w:rsidR="00715B68" w:rsidRDefault="00715B68" w:rsidP="00473B7D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715B68" w14:paraId="1B38758F" w14:textId="77777777" w:rsidTr="00A378B6">
        <w:tc>
          <w:tcPr>
            <w:tcW w:w="1668" w:type="dxa"/>
          </w:tcPr>
          <w:p w14:paraId="104CD5C4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EB1709B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必</w:t>
            </w:r>
            <w:r w:rsidR="00112D97">
              <w:rPr>
                <w:rFonts w:hint="eastAsia"/>
              </w:rPr>
              <w:t>填</w:t>
            </w:r>
          </w:p>
        </w:tc>
        <w:tc>
          <w:tcPr>
            <w:tcW w:w="1134" w:type="dxa"/>
          </w:tcPr>
          <w:p w14:paraId="2839D130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4D1AE10C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41A80" w14:paraId="22F1474D" w14:textId="77777777" w:rsidTr="00A378B6">
        <w:tc>
          <w:tcPr>
            <w:tcW w:w="1668" w:type="dxa"/>
          </w:tcPr>
          <w:p w14:paraId="6002AD83" w14:textId="77777777" w:rsidR="00441A80" w:rsidRDefault="00441A80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61C76E21" w14:textId="77777777" w:rsidR="00441A80" w:rsidRDefault="00441A8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AD8C546" w14:textId="77777777" w:rsidR="00441A80" w:rsidRDefault="00441A8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914EDBD" w14:textId="77777777" w:rsidR="00441A80" w:rsidRDefault="00441A80" w:rsidP="00441A80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getquestionlist</w:t>
            </w:r>
          </w:p>
        </w:tc>
      </w:tr>
      <w:tr w:rsidR="00441A80" w14:paraId="6C599242" w14:textId="77777777" w:rsidTr="00A378B6">
        <w:tc>
          <w:tcPr>
            <w:tcW w:w="1668" w:type="dxa"/>
          </w:tcPr>
          <w:p w14:paraId="1D490E12" w14:textId="77777777" w:rsidR="00441A80" w:rsidRDefault="00441A80" w:rsidP="00473B7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708" w:type="dxa"/>
          </w:tcPr>
          <w:p w14:paraId="16AD8BC1" w14:textId="77777777" w:rsidR="00441A80" w:rsidRDefault="00441A80" w:rsidP="00473B7D">
            <w:pPr>
              <w:jc w:val="left"/>
            </w:pPr>
          </w:p>
        </w:tc>
        <w:tc>
          <w:tcPr>
            <w:tcW w:w="1134" w:type="dxa"/>
          </w:tcPr>
          <w:p w14:paraId="1AD71BF8" w14:textId="77777777" w:rsidR="00441A80" w:rsidRDefault="00441A80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958BD0E" w14:textId="042B3F2F" w:rsidR="00441A80" w:rsidRDefault="00441A80" w:rsidP="0067144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（如果为空字符串，则表示请求全部提问问题</w:t>
            </w:r>
            <w:r w:rsidR="0067144B">
              <w:rPr>
                <w:rFonts w:hint="eastAsia"/>
              </w:rPr>
              <w:t>;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，则请求相应用户的提问或回答</w:t>
            </w:r>
            <w:r w:rsidRPr="0067144B">
              <w:rPr>
                <w:rFonts w:hint="eastAsia"/>
                <w:color w:val="FF0000"/>
              </w:rPr>
              <w:t>【视</w:t>
            </w:r>
            <w:r w:rsidR="007561DB">
              <w:rPr>
                <w:rFonts w:hint="eastAsia"/>
              </w:rPr>
              <w:t>list_type</w:t>
            </w:r>
            <w:r w:rsidRPr="0067144B">
              <w:rPr>
                <w:rFonts w:hint="eastAsia"/>
                <w:color w:val="FF0000"/>
              </w:rPr>
              <w:t>决定返回的是提问还是回答】</w:t>
            </w:r>
            <w:r>
              <w:rPr>
                <w:rFonts w:hint="eastAsia"/>
              </w:rPr>
              <w:t>）</w:t>
            </w:r>
          </w:p>
        </w:tc>
      </w:tr>
      <w:tr w:rsidR="00441A80" w14:paraId="2AADF4C3" w14:textId="77777777" w:rsidTr="00A378B6">
        <w:tc>
          <w:tcPr>
            <w:tcW w:w="1668" w:type="dxa"/>
          </w:tcPr>
          <w:p w14:paraId="434CD574" w14:textId="77777777" w:rsidR="00441A80" w:rsidRDefault="00A95D7D" w:rsidP="00473B7D">
            <w:pPr>
              <w:jc w:val="left"/>
            </w:pPr>
            <w:r>
              <w:rPr>
                <w:rFonts w:hint="eastAsia"/>
              </w:rPr>
              <w:t>list_</w:t>
            </w:r>
            <w:r w:rsidR="00441A80">
              <w:rPr>
                <w:rFonts w:hint="eastAsia"/>
              </w:rPr>
              <w:t>type</w:t>
            </w:r>
          </w:p>
        </w:tc>
        <w:tc>
          <w:tcPr>
            <w:tcW w:w="708" w:type="dxa"/>
          </w:tcPr>
          <w:p w14:paraId="75A59722" w14:textId="77777777" w:rsidR="00441A80" w:rsidRDefault="00441A80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CA3E4F1" w14:textId="77777777" w:rsidR="00441A80" w:rsidRDefault="00441A80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692D979" w14:textId="77777777" w:rsidR="00441A80" w:rsidRDefault="00A95D7D" w:rsidP="00456A1A">
            <w:pPr>
              <w:jc w:val="left"/>
            </w:pPr>
            <w:r>
              <w:rPr>
                <w:rFonts w:hint="eastAsia"/>
              </w:rPr>
              <w:t>列表</w:t>
            </w:r>
            <w:r w:rsidR="00441A80">
              <w:rPr>
                <w:rFonts w:hint="eastAsia"/>
              </w:rPr>
              <w:t>类型（分为提问和回答</w:t>
            </w:r>
            <w:r w:rsidR="001264B4">
              <w:rPr>
                <w:rFonts w:hint="eastAsia"/>
              </w:rPr>
              <w:t>，配合</w:t>
            </w:r>
            <w:r w:rsidR="001264B4">
              <w:rPr>
                <w:rFonts w:hint="eastAsia"/>
              </w:rPr>
              <w:t>userid</w:t>
            </w:r>
            <w:r w:rsidR="001264B4">
              <w:rPr>
                <w:rFonts w:hint="eastAsia"/>
              </w:rPr>
              <w:t>使用</w:t>
            </w:r>
            <w:r w:rsidR="00441A80">
              <w:rPr>
                <w:rFonts w:hint="eastAsia"/>
              </w:rPr>
              <w:t>）</w:t>
            </w:r>
            <w:r w:rsidR="00456A1A">
              <w:rPr>
                <w:rFonts w:hint="eastAsia"/>
              </w:rPr>
              <w:t>固定值：</w:t>
            </w:r>
            <w:r w:rsidR="00456A1A">
              <w:rPr>
                <w:rFonts w:hint="eastAsia"/>
              </w:rPr>
              <w:t>ask-</w:t>
            </w:r>
            <w:r w:rsidR="00456A1A">
              <w:rPr>
                <w:rFonts w:hint="eastAsia"/>
              </w:rPr>
              <w:t>提问的</w:t>
            </w:r>
            <w:r w:rsidR="00456A1A">
              <w:rPr>
                <w:rFonts w:hint="eastAsia"/>
              </w:rPr>
              <w:t>;answer-</w:t>
            </w:r>
            <w:r w:rsidR="00456A1A">
              <w:rPr>
                <w:rFonts w:hint="eastAsia"/>
              </w:rPr>
              <w:t>回答的</w:t>
            </w:r>
          </w:p>
        </w:tc>
      </w:tr>
      <w:tr w:rsidR="00441A80" w14:paraId="6A47EED8" w14:textId="77777777" w:rsidTr="00A378B6">
        <w:tc>
          <w:tcPr>
            <w:tcW w:w="1668" w:type="dxa"/>
          </w:tcPr>
          <w:p w14:paraId="6E93B5B4" w14:textId="77777777" w:rsidR="00441A80" w:rsidRDefault="0051064F" w:rsidP="00473B7D">
            <w:pPr>
              <w:jc w:val="left"/>
            </w:pPr>
            <w:r>
              <w:rPr>
                <w:rFonts w:hint="eastAsia"/>
              </w:rPr>
              <w:t>page_size</w:t>
            </w:r>
          </w:p>
        </w:tc>
        <w:tc>
          <w:tcPr>
            <w:tcW w:w="708" w:type="dxa"/>
          </w:tcPr>
          <w:p w14:paraId="33AEA491" w14:textId="77777777" w:rsidR="00441A80" w:rsidRDefault="00215687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DEC10FD" w14:textId="77777777" w:rsidR="00441A80" w:rsidRDefault="003307C9" w:rsidP="00473B7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74548A3B" w14:textId="77777777" w:rsidR="00441A80" w:rsidRDefault="003307C9" w:rsidP="00473B7D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F30F0F" w14:paraId="2A1805E8" w14:textId="77777777" w:rsidTr="00A378B6">
        <w:tc>
          <w:tcPr>
            <w:tcW w:w="1668" w:type="dxa"/>
          </w:tcPr>
          <w:p w14:paraId="64A2C695" w14:textId="77777777" w:rsidR="00F30F0F" w:rsidRDefault="00215687" w:rsidP="00473B7D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708" w:type="dxa"/>
          </w:tcPr>
          <w:p w14:paraId="53A93478" w14:textId="77777777" w:rsidR="00F30F0F" w:rsidRDefault="00215687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D4EC07A" w14:textId="77777777" w:rsidR="00F30F0F" w:rsidRDefault="00215687" w:rsidP="00473B7D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713ADCD6" w14:textId="77777777" w:rsidR="00030146" w:rsidRPr="00030146" w:rsidRDefault="00030146" w:rsidP="00030146">
            <w:pPr>
              <w:jc w:val="left"/>
            </w:pPr>
            <w:r w:rsidRPr="00030146">
              <w:rPr>
                <w:rFonts w:hint="eastAsia"/>
              </w:rPr>
              <w:t>0</w:t>
            </w:r>
            <w:r w:rsidRPr="00030146">
              <w:rPr>
                <w:rFonts w:hint="eastAsia"/>
              </w:rPr>
              <w:t>：返回最新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  <w:p w14:paraId="7A36F9BF" w14:textId="77777777" w:rsidR="00F30F0F" w:rsidRDefault="00030146" w:rsidP="00030146">
            <w:pPr>
              <w:jc w:val="left"/>
            </w:pPr>
            <w:r w:rsidRPr="00030146">
              <w:rPr>
                <w:rFonts w:hint="eastAsia"/>
              </w:rPr>
              <w:t>其它：返回</w:t>
            </w:r>
            <w:r w:rsidRPr="00030146">
              <w:rPr>
                <w:rFonts w:hint="eastAsia"/>
              </w:rPr>
              <w:t>msgid</w:t>
            </w:r>
            <w:r w:rsidRPr="00030146">
              <w:rPr>
                <w:rFonts w:hint="eastAsia"/>
              </w:rPr>
              <w:t>发送时间之前的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</w:tc>
      </w:tr>
      <w:tr w:rsidR="00F30F0F" w14:paraId="4F4A5A6F" w14:textId="77777777" w:rsidTr="00A378B6">
        <w:tc>
          <w:tcPr>
            <w:tcW w:w="1668" w:type="dxa"/>
          </w:tcPr>
          <w:p w14:paraId="76A74FF2" w14:textId="77777777" w:rsidR="00F30F0F" w:rsidRDefault="001A1CA6" w:rsidP="00473B7D">
            <w:pPr>
              <w:jc w:val="left"/>
            </w:pPr>
            <w:r>
              <w:rPr>
                <w:rFonts w:hint="eastAsia"/>
              </w:rPr>
              <w:t>keystring</w:t>
            </w:r>
          </w:p>
        </w:tc>
        <w:tc>
          <w:tcPr>
            <w:tcW w:w="708" w:type="dxa"/>
          </w:tcPr>
          <w:p w14:paraId="0BB2FFBD" w14:textId="77777777" w:rsidR="00F30F0F" w:rsidRDefault="00F30F0F" w:rsidP="00473B7D">
            <w:pPr>
              <w:jc w:val="left"/>
            </w:pPr>
          </w:p>
        </w:tc>
        <w:tc>
          <w:tcPr>
            <w:tcW w:w="1134" w:type="dxa"/>
          </w:tcPr>
          <w:p w14:paraId="6D099CD8" w14:textId="77777777" w:rsidR="00F30F0F" w:rsidRDefault="001A1CA6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4D30A99" w14:textId="77777777" w:rsidR="00F30F0F" w:rsidRDefault="001A1CA6" w:rsidP="00473B7D">
            <w:pPr>
              <w:jc w:val="left"/>
            </w:pPr>
            <w:r>
              <w:rPr>
                <w:rFonts w:hint="eastAsia"/>
              </w:rPr>
              <w:t>查询的关键字</w:t>
            </w:r>
          </w:p>
        </w:tc>
      </w:tr>
    </w:tbl>
    <w:p w14:paraId="727C3FC5" w14:textId="77777777" w:rsidR="00715B68" w:rsidRDefault="00715B68" w:rsidP="00473B7D">
      <w:pPr>
        <w:jc w:val="left"/>
      </w:pPr>
    </w:p>
    <w:p w14:paraId="23A7548A" w14:textId="77777777" w:rsidR="00977816" w:rsidRDefault="00977816" w:rsidP="00473B7D">
      <w:pPr>
        <w:jc w:val="left"/>
      </w:pPr>
    </w:p>
    <w:p w14:paraId="6563023B" w14:textId="77777777" w:rsidR="00977816" w:rsidRDefault="00977816" w:rsidP="00473B7D">
      <w:pPr>
        <w:jc w:val="left"/>
      </w:pPr>
    </w:p>
    <w:p w14:paraId="225971F2" w14:textId="77777777" w:rsidR="00715B68" w:rsidRDefault="00715B68" w:rsidP="00473B7D">
      <w:pPr>
        <w:jc w:val="left"/>
      </w:pPr>
      <w:r>
        <w:rPr>
          <w:rFonts w:hint="eastAsia"/>
        </w:rPr>
        <w:t>返回示例：</w:t>
      </w:r>
    </w:p>
    <w:p w14:paraId="5C750297" w14:textId="77777777" w:rsidR="00BC12B2" w:rsidRDefault="00BC12B2" w:rsidP="00BC12B2">
      <w:pPr>
        <w:jc w:val="left"/>
      </w:pPr>
      <w:r>
        <w:t>{</w:t>
      </w:r>
    </w:p>
    <w:p w14:paraId="0FF1451B" w14:textId="77777777" w:rsidR="00BC12B2" w:rsidRDefault="00BC12B2" w:rsidP="00BC12B2">
      <w:pPr>
        <w:jc w:val="left"/>
      </w:pPr>
      <w:r>
        <w:tab/>
        <w:t>"result":"1",</w:t>
      </w:r>
    </w:p>
    <w:p w14:paraId="35F4E604" w14:textId="77777777" w:rsidR="00BC12B2" w:rsidRDefault="00BC12B2" w:rsidP="00BC12B2">
      <w:pPr>
        <w:jc w:val="left"/>
      </w:pPr>
      <w:r>
        <w:rPr>
          <w:rFonts w:hint="eastAsia"/>
        </w:rPr>
        <w:lastRenderedPageBreak/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F28ECB1" w14:textId="77777777" w:rsidR="00BC12B2" w:rsidRDefault="00BC12B2" w:rsidP="00BC12B2">
      <w:pPr>
        <w:jc w:val="left"/>
      </w:pPr>
      <w:r>
        <w:tab/>
        <w:t>"msglist":[</w:t>
      </w:r>
    </w:p>
    <w:p w14:paraId="300CEF7C" w14:textId="77777777" w:rsidR="00BC12B2" w:rsidRDefault="00BC12B2" w:rsidP="00BC12B2">
      <w:pPr>
        <w:jc w:val="left"/>
      </w:pPr>
      <w:r>
        <w:tab/>
      </w:r>
      <w:r>
        <w:tab/>
        <w:t>{</w:t>
      </w:r>
    </w:p>
    <w:p w14:paraId="7B4C2FD3" w14:textId="77777777" w:rsidR="00BC12B2" w:rsidRDefault="00BC12B2" w:rsidP="00BC12B2">
      <w:pPr>
        <w:jc w:val="left"/>
      </w:pPr>
      <w:r>
        <w:tab/>
      </w:r>
      <w:r>
        <w:tab/>
      </w:r>
      <w:r>
        <w:tab/>
        <w:t>"msgid":"80010001",</w:t>
      </w:r>
    </w:p>
    <w:p w14:paraId="34D3B24E" w14:textId="77777777" w:rsidR="00BC12B2" w:rsidRDefault="00BC12B2" w:rsidP="00BC12B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请问如何证明三角形内角和为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",</w:t>
      </w:r>
    </w:p>
    <w:p w14:paraId="386C2F88" w14:textId="77777777" w:rsidR="00BC12B2" w:rsidRDefault="00BC12B2" w:rsidP="00BC12B2">
      <w:pPr>
        <w:jc w:val="left"/>
      </w:pPr>
      <w:r>
        <w:tab/>
      </w:r>
      <w:r>
        <w:tab/>
      </w:r>
      <w:r>
        <w:tab/>
        <w:t>"imgs":[</w:t>
      </w:r>
    </w:p>
    <w:p w14:paraId="29683C0A" w14:textId="77777777" w:rsidR="00BC12B2" w:rsidRDefault="00BC12B2" w:rsidP="00BC12B2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49A8FBE8" w14:textId="2B42841F" w:rsidR="00BC12B2" w:rsidRDefault="00BC12B2" w:rsidP="00BC12B2">
      <w:pPr>
        <w:jc w:val="left"/>
      </w:pPr>
      <w:r>
        <w:tab/>
      </w:r>
      <w:r>
        <w:tab/>
      </w:r>
      <w:r>
        <w:tab/>
      </w:r>
      <w:r>
        <w:tab/>
      </w:r>
      <w:r>
        <w:tab/>
        <w:t>"url":"http://xxx/xxx.jpg"</w:t>
      </w:r>
    </w:p>
    <w:p w14:paraId="72D4D98E" w14:textId="77777777" w:rsidR="00BC12B2" w:rsidRDefault="00BC12B2" w:rsidP="00BC12B2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6AAB1A77" w14:textId="77777777" w:rsidR="00BC12B2" w:rsidRDefault="00BC12B2" w:rsidP="00BC12B2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C9E76DD" w14:textId="1CEB08E5" w:rsidR="00BC12B2" w:rsidRDefault="00BC12B2" w:rsidP="00725C82">
      <w:pPr>
        <w:jc w:val="left"/>
      </w:pPr>
      <w:r>
        <w:tab/>
      </w:r>
      <w:r>
        <w:tab/>
      </w:r>
      <w:r>
        <w:tab/>
      </w:r>
      <w:r>
        <w:tab/>
      </w:r>
      <w:r>
        <w:tab/>
        <w:t>"url":"http://xxx/xxx.jpg"</w:t>
      </w:r>
    </w:p>
    <w:p w14:paraId="6642E542" w14:textId="77777777" w:rsidR="00BC12B2" w:rsidRDefault="00BC12B2" w:rsidP="00BC12B2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2F620140" w14:textId="77777777" w:rsidR="00BC12B2" w:rsidRDefault="00BC12B2" w:rsidP="00BC12B2">
      <w:pPr>
        <w:jc w:val="left"/>
      </w:pPr>
      <w:r>
        <w:tab/>
      </w:r>
      <w:r>
        <w:tab/>
      </w:r>
      <w:r>
        <w:tab/>
        <w:t>],</w:t>
      </w:r>
    </w:p>
    <w:p w14:paraId="5DD6B9C8" w14:textId="77777777" w:rsidR="00BC12B2" w:rsidRDefault="00BC12B2" w:rsidP="00BC12B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"createuser_name":"</w:t>
      </w:r>
      <w:r>
        <w:rPr>
          <w:rFonts w:hint="eastAsia"/>
        </w:rPr>
        <w:t>测试账户</w:t>
      </w:r>
      <w:r>
        <w:rPr>
          <w:rFonts w:hint="eastAsia"/>
        </w:rPr>
        <w:t>-1",</w:t>
      </w:r>
    </w:p>
    <w:p w14:paraId="11A21D14" w14:textId="77777777" w:rsidR="00BC12B2" w:rsidRDefault="00BC12B2" w:rsidP="00BC12B2">
      <w:pPr>
        <w:jc w:val="left"/>
      </w:pPr>
      <w:r>
        <w:tab/>
      </w:r>
      <w:r>
        <w:tab/>
      </w:r>
      <w:r>
        <w:tab/>
        <w:t>"createuser_id":"10001",</w:t>
      </w:r>
    </w:p>
    <w:p w14:paraId="13423F91" w14:textId="77777777" w:rsidR="00BC12B2" w:rsidRDefault="00BC12B2" w:rsidP="00BC12B2">
      <w:pPr>
        <w:jc w:val="left"/>
      </w:pPr>
      <w:r>
        <w:tab/>
      </w:r>
      <w:r>
        <w:tab/>
      </w:r>
      <w:r>
        <w:tab/>
        <w:t>"craatetime":"2014-05-05 11:30",</w:t>
      </w:r>
    </w:p>
    <w:p w14:paraId="6F8D5319" w14:textId="77777777" w:rsidR="00BC12B2" w:rsidRDefault="00BC12B2" w:rsidP="00BC12B2">
      <w:pPr>
        <w:jc w:val="left"/>
      </w:pPr>
      <w:r>
        <w:tab/>
      </w:r>
      <w:r>
        <w:tab/>
      </w:r>
      <w:r>
        <w:tab/>
        <w:t>"answercount":"2"</w:t>
      </w:r>
    </w:p>
    <w:p w14:paraId="1BB9D37B" w14:textId="77777777" w:rsidR="00BC12B2" w:rsidRDefault="00BC12B2" w:rsidP="00BC12B2">
      <w:pPr>
        <w:jc w:val="left"/>
      </w:pPr>
      <w:r>
        <w:tab/>
      </w:r>
      <w:r>
        <w:tab/>
        <w:t>},</w:t>
      </w:r>
    </w:p>
    <w:p w14:paraId="42F2D0A7" w14:textId="77777777" w:rsidR="00BC12B2" w:rsidRDefault="00BC12B2" w:rsidP="00BC12B2">
      <w:pPr>
        <w:jc w:val="left"/>
      </w:pPr>
      <w:r>
        <w:tab/>
      </w:r>
      <w:r>
        <w:tab/>
        <w:t>{</w:t>
      </w:r>
    </w:p>
    <w:p w14:paraId="783B6EA1" w14:textId="77777777" w:rsidR="00BC12B2" w:rsidRDefault="00BC12B2" w:rsidP="00BC12B2">
      <w:pPr>
        <w:jc w:val="left"/>
      </w:pPr>
      <w:r>
        <w:tab/>
      </w:r>
      <w:r>
        <w:tab/>
      </w:r>
      <w:r>
        <w:tab/>
        <w:t>"msgid":"80010002",</w:t>
      </w:r>
    </w:p>
    <w:p w14:paraId="1B102022" w14:textId="77777777" w:rsidR="00BC12B2" w:rsidRDefault="00BC12B2" w:rsidP="00BC12B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关于最小二乘法在</w:t>
      </w:r>
      <w:r>
        <w:rPr>
          <w:rFonts w:hint="eastAsia"/>
        </w:rPr>
        <w:t>GDP</w:t>
      </w:r>
      <w:r>
        <w:rPr>
          <w:rFonts w:hint="eastAsia"/>
        </w:rPr>
        <w:t>测算中运用的若干问题求解</w:t>
      </w:r>
      <w:r>
        <w:rPr>
          <w:rFonts w:hint="eastAsia"/>
        </w:rPr>
        <w:t>",</w:t>
      </w:r>
    </w:p>
    <w:p w14:paraId="54AD85C0" w14:textId="77777777" w:rsidR="00BC12B2" w:rsidRDefault="00BC12B2" w:rsidP="00BC12B2">
      <w:pPr>
        <w:jc w:val="left"/>
      </w:pPr>
      <w:r>
        <w:tab/>
      </w:r>
      <w:r>
        <w:tab/>
      </w:r>
      <w:r>
        <w:tab/>
        <w:t>"imgs":[],</w:t>
      </w:r>
    </w:p>
    <w:p w14:paraId="1FF108F1" w14:textId="77777777" w:rsidR="00BC12B2" w:rsidRDefault="00BC12B2" w:rsidP="00BC12B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"createuser_name":"</w:t>
      </w:r>
      <w:r>
        <w:rPr>
          <w:rFonts w:hint="eastAsia"/>
        </w:rPr>
        <w:t>测试账户</w:t>
      </w:r>
      <w:r>
        <w:rPr>
          <w:rFonts w:hint="eastAsia"/>
        </w:rPr>
        <w:t>-2",</w:t>
      </w:r>
    </w:p>
    <w:p w14:paraId="7CF0D87E" w14:textId="77777777" w:rsidR="00BC12B2" w:rsidRDefault="00BC12B2" w:rsidP="00BC12B2">
      <w:pPr>
        <w:jc w:val="left"/>
      </w:pPr>
      <w:r>
        <w:tab/>
      </w:r>
      <w:r>
        <w:tab/>
      </w:r>
      <w:r>
        <w:tab/>
        <w:t>"createuser_id":"10002",</w:t>
      </w:r>
    </w:p>
    <w:p w14:paraId="3EAE5CE6" w14:textId="77777777" w:rsidR="00BC12B2" w:rsidRDefault="00BC12B2" w:rsidP="00BC12B2">
      <w:pPr>
        <w:jc w:val="left"/>
      </w:pPr>
      <w:r>
        <w:tab/>
      </w:r>
      <w:r>
        <w:tab/>
      </w:r>
      <w:r>
        <w:tab/>
        <w:t>"craatetime":"2014-05-05 13:22",</w:t>
      </w:r>
    </w:p>
    <w:p w14:paraId="422EB899" w14:textId="77777777" w:rsidR="00BC12B2" w:rsidRDefault="00BC12B2" w:rsidP="00BC12B2">
      <w:pPr>
        <w:jc w:val="left"/>
      </w:pPr>
      <w:r>
        <w:tab/>
      </w:r>
      <w:r>
        <w:tab/>
      </w:r>
      <w:r>
        <w:tab/>
        <w:t>"answercount":"0"</w:t>
      </w:r>
    </w:p>
    <w:p w14:paraId="156CA5A5" w14:textId="77777777" w:rsidR="00BC12B2" w:rsidRDefault="00BC12B2" w:rsidP="00BC12B2">
      <w:pPr>
        <w:jc w:val="left"/>
      </w:pPr>
      <w:r>
        <w:tab/>
      </w:r>
      <w:r>
        <w:tab/>
        <w:t>}</w:t>
      </w:r>
    </w:p>
    <w:p w14:paraId="041B592D" w14:textId="77777777" w:rsidR="00BC12B2" w:rsidRDefault="00BC12B2" w:rsidP="00BC12B2">
      <w:pPr>
        <w:jc w:val="left"/>
      </w:pPr>
      <w:r>
        <w:tab/>
        <w:t>]</w:t>
      </w:r>
    </w:p>
    <w:p w14:paraId="2838C999" w14:textId="77777777" w:rsidR="00670F3D" w:rsidRDefault="00BC12B2" w:rsidP="00BC12B2">
      <w:pPr>
        <w:jc w:val="left"/>
      </w:pPr>
      <w:r>
        <w:t>}</w:t>
      </w:r>
    </w:p>
    <w:p w14:paraId="259AB98B" w14:textId="77777777" w:rsidR="00715B68" w:rsidRDefault="00715B68" w:rsidP="00977816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706"/>
        <w:gridCol w:w="1131"/>
        <w:gridCol w:w="4969"/>
      </w:tblGrid>
      <w:tr w:rsidR="00715B68" w14:paraId="7488A890" w14:textId="77777777" w:rsidTr="00471C8C">
        <w:tc>
          <w:tcPr>
            <w:tcW w:w="1716" w:type="dxa"/>
          </w:tcPr>
          <w:p w14:paraId="3BCCBD7F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6" w:type="dxa"/>
          </w:tcPr>
          <w:p w14:paraId="388E8D39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4FCCA69D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69" w:type="dxa"/>
          </w:tcPr>
          <w:p w14:paraId="7920A5E1" w14:textId="77777777" w:rsidR="00715B68" w:rsidRDefault="00715B68" w:rsidP="00473B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02B10" w14:paraId="474E0887" w14:textId="77777777" w:rsidTr="00471C8C">
        <w:tc>
          <w:tcPr>
            <w:tcW w:w="1716" w:type="dxa"/>
          </w:tcPr>
          <w:p w14:paraId="39B79805" w14:textId="77777777" w:rsidR="00502B10" w:rsidRDefault="00502B10" w:rsidP="00A378B6">
            <w:pPr>
              <w:jc w:val="left"/>
            </w:pPr>
            <w:r>
              <w:t>result</w:t>
            </w:r>
          </w:p>
        </w:tc>
        <w:tc>
          <w:tcPr>
            <w:tcW w:w="706" w:type="dxa"/>
          </w:tcPr>
          <w:p w14:paraId="534FCD75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789F2F2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69" w:type="dxa"/>
          </w:tcPr>
          <w:p w14:paraId="423A07E7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02B10" w14:paraId="133BFA47" w14:textId="77777777" w:rsidTr="00471C8C">
        <w:tc>
          <w:tcPr>
            <w:tcW w:w="1716" w:type="dxa"/>
            <w:tcBorders>
              <w:bottom w:val="single" w:sz="4" w:space="0" w:color="000000" w:themeColor="text1"/>
            </w:tcBorders>
          </w:tcPr>
          <w:p w14:paraId="17A9F431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6" w:type="dxa"/>
            <w:tcBorders>
              <w:bottom w:val="single" w:sz="4" w:space="0" w:color="000000" w:themeColor="text1"/>
            </w:tcBorders>
          </w:tcPr>
          <w:p w14:paraId="6E09CAC6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08B4F902" w14:textId="77777777" w:rsidR="00502B10" w:rsidRDefault="00502B1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69" w:type="dxa"/>
            <w:tcBorders>
              <w:bottom w:val="single" w:sz="4" w:space="0" w:color="000000" w:themeColor="text1"/>
            </w:tcBorders>
          </w:tcPr>
          <w:p w14:paraId="21C16492" w14:textId="77777777" w:rsidR="00502B10" w:rsidRDefault="00916E58" w:rsidP="00A378B6">
            <w:pPr>
              <w:jc w:val="left"/>
            </w:pPr>
            <w:r>
              <w:rPr>
                <w:rFonts w:hint="eastAsia"/>
              </w:rPr>
              <w:t>相关描述，</w:t>
            </w:r>
            <w:r w:rsidR="00502B10">
              <w:rPr>
                <w:rFonts w:hint="eastAsia"/>
              </w:rPr>
              <w:t>失败后的提示</w:t>
            </w:r>
          </w:p>
        </w:tc>
      </w:tr>
      <w:tr w:rsidR="00471C8C" w14:paraId="5033989A" w14:textId="77777777" w:rsidTr="002172D7">
        <w:tc>
          <w:tcPr>
            <w:tcW w:w="8522" w:type="dxa"/>
            <w:gridSpan w:val="4"/>
            <w:shd w:val="clear" w:color="auto" w:fill="92CDDC" w:themeFill="accent5" w:themeFillTint="99"/>
          </w:tcPr>
          <w:p w14:paraId="7EFD22F9" w14:textId="77777777" w:rsidR="00471C8C" w:rsidRDefault="00236B15" w:rsidP="00A378B6">
            <w:pPr>
              <w:jc w:val="left"/>
            </w:pPr>
            <w:r>
              <w:rPr>
                <w:rFonts w:hint="eastAsia"/>
              </w:rPr>
              <w:t>m</w:t>
            </w:r>
            <w:r w:rsidR="00471C8C">
              <w:t>sglist</w:t>
            </w:r>
            <w:r w:rsidR="00471C8C">
              <w:rPr>
                <w:rFonts w:hint="eastAsia"/>
              </w:rPr>
              <w:t>问题列表，没有数据返回</w:t>
            </w:r>
            <w:r w:rsidR="00471C8C">
              <w:rPr>
                <w:rFonts w:hint="eastAsia"/>
              </w:rPr>
              <w:t>[]</w:t>
            </w:r>
            <w:r w:rsidR="00471C8C">
              <w:rPr>
                <w:rFonts w:hint="eastAsia"/>
              </w:rPr>
              <w:t>，</w:t>
            </w:r>
            <w:r w:rsidR="00471C8C" w:rsidRPr="004A13AF">
              <w:rPr>
                <w:rFonts w:hint="eastAsia"/>
                <w:b/>
              </w:rPr>
              <w:t>单个问题数据格式如下</w:t>
            </w:r>
          </w:p>
        </w:tc>
      </w:tr>
      <w:tr w:rsidR="00502B10" w14:paraId="5B5FC1BF" w14:textId="77777777" w:rsidTr="00471C8C">
        <w:tc>
          <w:tcPr>
            <w:tcW w:w="1716" w:type="dxa"/>
          </w:tcPr>
          <w:p w14:paraId="66722662" w14:textId="77777777" w:rsidR="00502B10" w:rsidRDefault="00502B10" w:rsidP="00473B7D">
            <w:pPr>
              <w:jc w:val="left"/>
            </w:pPr>
            <w:r>
              <w:t>msgid</w:t>
            </w:r>
          </w:p>
        </w:tc>
        <w:tc>
          <w:tcPr>
            <w:tcW w:w="706" w:type="dxa"/>
          </w:tcPr>
          <w:p w14:paraId="443760A8" w14:textId="77777777" w:rsidR="00502B10" w:rsidRDefault="00502B10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1B83EBD1" w14:textId="77777777" w:rsidR="00502B10" w:rsidRDefault="00502B10" w:rsidP="00473B7D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969" w:type="dxa"/>
          </w:tcPr>
          <w:p w14:paraId="2EFA8226" w14:textId="77777777" w:rsidR="00502B10" w:rsidRDefault="00502B10" w:rsidP="00977816">
            <w:pPr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502B10" w14:paraId="508B839F" w14:textId="77777777" w:rsidTr="00471C8C">
        <w:tc>
          <w:tcPr>
            <w:tcW w:w="1716" w:type="dxa"/>
          </w:tcPr>
          <w:p w14:paraId="0398A358" w14:textId="77777777" w:rsidR="00502B10" w:rsidRDefault="00502B10" w:rsidP="00473B7D">
            <w:pPr>
              <w:jc w:val="left"/>
            </w:pPr>
            <w:r>
              <w:rPr>
                <w:rFonts w:hint="eastAsia"/>
              </w:rPr>
              <w:t>msgcontent</w:t>
            </w:r>
          </w:p>
        </w:tc>
        <w:tc>
          <w:tcPr>
            <w:tcW w:w="706" w:type="dxa"/>
          </w:tcPr>
          <w:p w14:paraId="11BF0A1D" w14:textId="77777777" w:rsidR="00502B10" w:rsidRDefault="00502B10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8F3B547" w14:textId="77777777" w:rsidR="00502B10" w:rsidRDefault="00502B10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69" w:type="dxa"/>
          </w:tcPr>
          <w:p w14:paraId="687E4E37" w14:textId="77777777" w:rsidR="00502B10" w:rsidRDefault="00502B10" w:rsidP="00977816">
            <w:pPr>
              <w:jc w:val="left"/>
            </w:pPr>
            <w:r>
              <w:rPr>
                <w:rFonts w:hint="eastAsia"/>
              </w:rPr>
              <w:t>问题相关描述</w:t>
            </w:r>
          </w:p>
        </w:tc>
      </w:tr>
      <w:tr w:rsidR="00BC12B2" w14:paraId="36A2620A" w14:textId="77777777" w:rsidTr="00471C8C">
        <w:tc>
          <w:tcPr>
            <w:tcW w:w="1716" w:type="dxa"/>
          </w:tcPr>
          <w:p w14:paraId="13455D55" w14:textId="77777777" w:rsidR="00BC12B2" w:rsidRDefault="00BC12B2" w:rsidP="00473B7D">
            <w:pPr>
              <w:jc w:val="left"/>
            </w:pPr>
            <w:r>
              <w:t>imgs</w:t>
            </w:r>
          </w:p>
        </w:tc>
        <w:tc>
          <w:tcPr>
            <w:tcW w:w="706" w:type="dxa"/>
          </w:tcPr>
          <w:p w14:paraId="671A2EF0" w14:textId="77777777" w:rsidR="00BC12B2" w:rsidRDefault="00BC12B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72879BB4" w14:textId="77777777" w:rsidR="00BC12B2" w:rsidRPr="00122788" w:rsidRDefault="00BC12B2" w:rsidP="00A378B6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4969" w:type="dxa"/>
          </w:tcPr>
          <w:p w14:paraId="62D2441D" w14:textId="77777777" w:rsidR="00E05DAA" w:rsidRDefault="00E05DAA" w:rsidP="00E05DAA">
            <w:pPr>
              <w:jc w:val="left"/>
            </w:pPr>
            <w:r>
              <w:rPr>
                <w:rFonts w:hint="eastAsia"/>
              </w:rPr>
              <w:t>问题中的贴图，没有数据返回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，单个图片包含有属性：</w:t>
            </w:r>
          </w:p>
          <w:p w14:paraId="21618E72" w14:textId="1AE7A69C" w:rsidR="00BC12B2" w:rsidRDefault="00E05DAA" w:rsidP="00F87C2C">
            <w:pPr>
              <w:jc w:val="left"/>
            </w:pPr>
            <w:r>
              <w:t>url</w:t>
            </w:r>
            <w:r>
              <w:rPr>
                <w:rFonts w:hint="eastAsia"/>
              </w:rPr>
              <w:t>：图片地址</w:t>
            </w:r>
          </w:p>
        </w:tc>
      </w:tr>
      <w:tr w:rsidR="00BC12B2" w14:paraId="7321F7E4" w14:textId="77777777" w:rsidTr="00471C8C">
        <w:tc>
          <w:tcPr>
            <w:tcW w:w="1716" w:type="dxa"/>
          </w:tcPr>
          <w:p w14:paraId="0E97DD12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createuser_name</w:t>
            </w:r>
          </w:p>
        </w:tc>
        <w:tc>
          <w:tcPr>
            <w:tcW w:w="706" w:type="dxa"/>
          </w:tcPr>
          <w:p w14:paraId="7308C14B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1EC5E92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69" w:type="dxa"/>
          </w:tcPr>
          <w:p w14:paraId="53F4D87C" w14:textId="77777777" w:rsidR="00BC12B2" w:rsidRDefault="00BC12B2" w:rsidP="00977816">
            <w:pPr>
              <w:jc w:val="left"/>
            </w:pPr>
            <w:r>
              <w:rPr>
                <w:rFonts w:hint="eastAsia"/>
              </w:rPr>
              <w:t>创建者姓名</w:t>
            </w:r>
          </w:p>
        </w:tc>
      </w:tr>
      <w:tr w:rsidR="00BC12B2" w14:paraId="0ED77704" w14:textId="77777777" w:rsidTr="00471C8C">
        <w:tc>
          <w:tcPr>
            <w:tcW w:w="1716" w:type="dxa"/>
          </w:tcPr>
          <w:p w14:paraId="792FE6C7" w14:textId="77777777" w:rsidR="00BC12B2" w:rsidRDefault="00BC12B2" w:rsidP="00473B7D">
            <w:pPr>
              <w:jc w:val="left"/>
            </w:pPr>
            <w:r>
              <w:t>createuser_id</w:t>
            </w:r>
          </w:p>
        </w:tc>
        <w:tc>
          <w:tcPr>
            <w:tcW w:w="706" w:type="dxa"/>
          </w:tcPr>
          <w:p w14:paraId="3DB5515C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FFF1401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69" w:type="dxa"/>
          </w:tcPr>
          <w:p w14:paraId="27AF658C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BC12B2" w14:paraId="33BA3FD2" w14:textId="77777777" w:rsidTr="00471C8C">
        <w:tc>
          <w:tcPr>
            <w:tcW w:w="1716" w:type="dxa"/>
          </w:tcPr>
          <w:p w14:paraId="7AFD8F0B" w14:textId="77777777" w:rsidR="00BC12B2" w:rsidRDefault="00BC12B2" w:rsidP="00473B7D">
            <w:pPr>
              <w:jc w:val="left"/>
            </w:pPr>
            <w:r>
              <w:t>craatetime</w:t>
            </w:r>
          </w:p>
        </w:tc>
        <w:tc>
          <w:tcPr>
            <w:tcW w:w="706" w:type="dxa"/>
          </w:tcPr>
          <w:p w14:paraId="6C659AD8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10F2486F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69" w:type="dxa"/>
          </w:tcPr>
          <w:p w14:paraId="39D17675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问题创建时间</w:t>
            </w:r>
          </w:p>
        </w:tc>
      </w:tr>
      <w:tr w:rsidR="00BC12B2" w14:paraId="210E5221" w14:textId="77777777" w:rsidTr="00471C8C">
        <w:tc>
          <w:tcPr>
            <w:tcW w:w="1716" w:type="dxa"/>
          </w:tcPr>
          <w:p w14:paraId="0B2F228D" w14:textId="77777777" w:rsidR="00BC12B2" w:rsidRDefault="00BC12B2" w:rsidP="00473B7D">
            <w:pPr>
              <w:jc w:val="left"/>
            </w:pPr>
            <w:r>
              <w:t>answercount</w:t>
            </w:r>
          </w:p>
        </w:tc>
        <w:tc>
          <w:tcPr>
            <w:tcW w:w="706" w:type="dxa"/>
          </w:tcPr>
          <w:p w14:paraId="2A4D24BC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C870BE6" w14:textId="77777777" w:rsidR="00BC12B2" w:rsidRDefault="00BC12B2" w:rsidP="00473B7D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69" w:type="dxa"/>
          </w:tcPr>
          <w:p w14:paraId="13E05AF6" w14:textId="77777777" w:rsidR="00BC12B2" w:rsidRDefault="00BC12B2" w:rsidP="00473B7D">
            <w:pPr>
              <w:jc w:val="left"/>
            </w:pPr>
            <w:r>
              <w:rPr>
                <w:rFonts w:hint="eastAsia"/>
              </w:rPr>
              <w:t>问题已有回答数</w:t>
            </w:r>
          </w:p>
        </w:tc>
      </w:tr>
    </w:tbl>
    <w:p w14:paraId="3D718FC2" w14:textId="77777777" w:rsidR="00715B68" w:rsidRDefault="00715B68" w:rsidP="00473B7D">
      <w:pPr>
        <w:jc w:val="left"/>
      </w:pPr>
    </w:p>
    <w:p w14:paraId="48A4E22A" w14:textId="1DAD251F" w:rsidR="0071470C" w:rsidRDefault="00FC3C5B" w:rsidP="0071470C">
      <w:pPr>
        <w:pStyle w:val="2"/>
      </w:pPr>
      <w:bookmarkStart w:id="31" w:name="_Toc261004213"/>
      <w:r>
        <w:rPr>
          <w:rFonts w:hint="eastAsia"/>
        </w:rPr>
        <w:lastRenderedPageBreak/>
        <w:t>五、</w:t>
      </w:r>
      <w:r w:rsidR="009B52C9">
        <w:t>我问你答</w:t>
      </w:r>
      <w:r>
        <w:rPr>
          <w:rFonts w:hint="eastAsia"/>
        </w:rPr>
        <w:t>---</w:t>
      </w:r>
      <w:r w:rsidR="0071470C">
        <w:rPr>
          <w:rFonts w:hint="eastAsia"/>
        </w:rPr>
        <w:t>获取问题</w:t>
      </w:r>
      <w:r w:rsidR="009655B3">
        <w:rPr>
          <w:rFonts w:hint="eastAsia"/>
        </w:rPr>
        <w:t>回答列表</w:t>
      </w:r>
      <w:bookmarkEnd w:id="31"/>
    </w:p>
    <w:p w14:paraId="7885332E" w14:textId="77777777" w:rsidR="00C027A2" w:rsidRDefault="00C027A2" w:rsidP="00C027A2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C027A2" w14:paraId="12D47D4E" w14:textId="77777777" w:rsidTr="00A378B6">
        <w:tc>
          <w:tcPr>
            <w:tcW w:w="1668" w:type="dxa"/>
          </w:tcPr>
          <w:p w14:paraId="29096852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8F3C7F6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B4B0EB8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9808754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027A2" w14:paraId="122C3D40" w14:textId="77777777" w:rsidTr="00A378B6">
        <w:tc>
          <w:tcPr>
            <w:tcW w:w="1668" w:type="dxa"/>
          </w:tcPr>
          <w:p w14:paraId="7CD7E05D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00C7577C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A73E1B9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AA76075" w14:textId="43EF764E" w:rsidR="00C027A2" w:rsidRDefault="00C027A2" w:rsidP="00DB7361">
            <w:pPr>
              <w:jc w:val="left"/>
            </w:pPr>
            <w:r>
              <w:rPr>
                <w:rFonts w:hint="eastAsia"/>
              </w:rPr>
              <w:t>固定值：</w:t>
            </w:r>
            <w:r w:rsidR="00DB7361">
              <w:rPr>
                <w:rFonts w:hint="eastAsia"/>
              </w:rPr>
              <w:t>getanswerlist</w:t>
            </w:r>
          </w:p>
        </w:tc>
      </w:tr>
      <w:tr w:rsidR="00C027A2" w14:paraId="65B43AD5" w14:textId="77777777" w:rsidTr="00944076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636846F" w14:textId="549A5AB0" w:rsidR="00C027A2" w:rsidRDefault="000D1C59" w:rsidP="00A378B6">
            <w:pPr>
              <w:jc w:val="left"/>
            </w:pPr>
            <w:r>
              <w:rPr>
                <w:rFonts w:hint="eastAsia"/>
              </w:rPr>
              <w:t>questionid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14:paraId="34837B67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14:paraId="3321F988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  <w:tcBorders>
              <w:bottom w:val="single" w:sz="4" w:space="0" w:color="000000" w:themeColor="text1"/>
            </w:tcBorders>
          </w:tcPr>
          <w:p w14:paraId="396EAB73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问题的</w:t>
            </w:r>
            <w:r>
              <w:rPr>
                <w:rFonts w:hint="eastAsia"/>
              </w:rPr>
              <w:t>ID</w:t>
            </w:r>
          </w:p>
        </w:tc>
      </w:tr>
      <w:tr w:rsidR="00C85521" w14:paraId="366064AA" w14:textId="77777777" w:rsidTr="00A378B6">
        <w:tc>
          <w:tcPr>
            <w:tcW w:w="1668" w:type="dxa"/>
          </w:tcPr>
          <w:p w14:paraId="4E41F856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page_size</w:t>
            </w:r>
          </w:p>
        </w:tc>
        <w:tc>
          <w:tcPr>
            <w:tcW w:w="708" w:type="dxa"/>
          </w:tcPr>
          <w:p w14:paraId="53E0D7DA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3C5B383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0284A952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C85521" w14:paraId="48C312CD" w14:textId="77777777" w:rsidTr="00A378B6">
        <w:tc>
          <w:tcPr>
            <w:tcW w:w="1668" w:type="dxa"/>
          </w:tcPr>
          <w:p w14:paraId="2B02983E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708" w:type="dxa"/>
          </w:tcPr>
          <w:p w14:paraId="1D973BC5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DDCC5B7" w14:textId="77777777" w:rsidR="00C85521" w:rsidRDefault="00C85521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2999CC75" w14:textId="77777777" w:rsidR="007B7046" w:rsidRDefault="007B7046" w:rsidP="00D5266A">
            <w:pPr>
              <w:jc w:val="left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ID</w:t>
            </w:r>
          </w:p>
          <w:p w14:paraId="0C456937" w14:textId="77777777" w:rsidR="00C85521" w:rsidRPr="00030146" w:rsidRDefault="00C85521" w:rsidP="00D5266A">
            <w:pPr>
              <w:jc w:val="left"/>
            </w:pPr>
            <w:r w:rsidRPr="00030146">
              <w:rPr>
                <w:rFonts w:hint="eastAsia"/>
              </w:rPr>
              <w:t>0</w:t>
            </w:r>
            <w:r w:rsidRPr="00030146">
              <w:rPr>
                <w:rFonts w:hint="eastAsia"/>
              </w:rPr>
              <w:t>：返回最新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  <w:p w14:paraId="5DE22C1C" w14:textId="77777777" w:rsidR="00C85521" w:rsidRDefault="00C85521" w:rsidP="00A378B6">
            <w:pPr>
              <w:jc w:val="left"/>
            </w:pPr>
            <w:r w:rsidRPr="00030146">
              <w:rPr>
                <w:rFonts w:hint="eastAsia"/>
              </w:rPr>
              <w:t>其它：返回</w:t>
            </w:r>
            <w:r w:rsidRPr="00030146">
              <w:rPr>
                <w:rFonts w:hint="eastAsia"/>
              </w:rPr>
              <w:t>msgid</w:t>
            </w:r>
            <w:r w:rsidRPr="00030146">
              <w:rPr>
                <w:rFonts w:hint="eastAsia"/>
              </w:rPr>
              <w:t>发送时间之前的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</w:tc>
      </w:tr>
    </w:tbl>
    <w:p w14:paraId="7EB51A23" w14:textId="77777777" w:rsidR="00C027A2" w:rsidRDefault="00C027A2" w:rsidP="00C027A2">
      <w:pPr>
        <w:jc w:val="left"/>
      </w:pPr>
    </w:p>
    <w:p w14:paraId="04B89E7D" w14:textId="77777777" w:rsidR="002E3B58" w:rsidRDefault="002E3B58" w:rsidP="00C027A2">
      <w:pPr>
        <w:jc w:val="left"/>
      </w:pPr>
    </w:p>
    <w:p w14:paraId="39A4D8EF" w14:textId="77777777" w:rsidR="00C027A2" w:rsidRDefault="00C027A2" w:rsidP="00C027A2">
      <w:pPr>
        <w:jc w:val="left"/>
      </w:pPr>
      <w:r>
        <w:rPr>
          <w:rFonts w:hint="eastAsia"/>
        </w:rPr>
        <w:t>返回示例：</w:t>
      </w:r>
    </w:p>
    <w:p w14:paraId="04231328" w14:textId="77777777" w:rsidR="000357CE" w:rsidRDefault="000357CE" w:rsidP="000357CE">
      <w:pPr>
        <w:jc w:val="left"/>
      </w:pPr>
      <w:r>
        <w:t>{</w:t>
      </w:r>
    </w:p>
    <w:p w14:paraId="50A2A033" w14:textId="77777777" w:rsidR="000357CE" w:rsidRDefault="000357CE" w:rsidP="000357CE">
      <w:pPr>
        <w:jc w:val="left"/>
      </w:pPr>
      <w:r>
        <w:tab/>
        <w:t>"result":"1",</w:t>
      </w:r>
    </w:p>
    <w:p w14:paraId="09E8A6FD" w14:textId="77777777" w:rsidR="000357CE" w:rsidRDefault="000357CE" w:rsidP="000357CE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D5ADEF3" w14:textId="4095EF4C" w:rsidR="000357CE" w:rsidRDefault="000357CE" w:rsidP="000357CE">
      <w:pPr>
        <w:jc w:val="left"/>
      </w:pPr>
      <w:r>
        <w:tab/>
        <w:t>"</w:t>
      </w:r>
      <w:r w:rsidR="00ED48B2">
        <w:rPr>
          <w:rFonts w:hint="eastAsia"/>
        </w:rPr>
        <w:t>msg</w:t>
      </w:r>
      <w:r w:rsidR="00ED48B2" w:rsidRPr="00271106">
        <w:t>list</w:t>
      </w:r>
      <w:r>
        <w:t>":[</w:t>
      </w:r>
    </w:p>
    <w:p w14:paraId="6227DC1A" w14:textId="77777777" w:rsidR="000357CE" w:rsidRDefault="000357CE" w:rsidP="000357CE">
      <w:pPr>
        <w:jc w:val="left"/>
      </w:pPr>
      <w:r>
        <w:tab/>
      </w:r>
      <w:r>
        <w:tab/>
        <w:t>{</w:t>
      </w:r>
    </w:p>
    <w:p w14:paraId="2E33CAC1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"answer_id":"8011001",</w:t>
      </w:r>
    </w:p>
    <w:p w14:paraId="13F62AE1" w14:textId="77777777" w:rsidR="000357CE" w:rsidRDefault="000357CE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"answer_usrname":"</w:t>
      </w:r>
      <w:r>
        <w:rPr>
          <w:rFonts w:hint="eastAsia"/>
        </w:rPr>
        <w:t>习老师</w:t>
      </w:r>
      <w:r>
        <w:rPr>
          <w:rFonts w:hint="eastAsia"/>
        </w:rPr>
        <w:t>",</w:t>
      </w:r>
    </w:p>
    <w:p w14:paraId="65D7A844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"answer_usrid":"10011",</w:t>
      </w:r>
    </w:p>
    <w:p w14:paraId="1D5F3131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"answer_usraavatar":"http://xxxxxx/xxx.jsp",</w:t>
      </w:r>
    </w:p>
    <w:p w14:paraId="67EEDB46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"answer_discussioncount":"5",</w:t>
      </w:r>
    </w:p>
    <w:p w14:paraId="515EE84B" w14:textId="530A1CE3" w:rsidR="000357CE" w:rsidRDefault="000357CE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"answer_zancount":"</w:t>
      </w:r>
      <w:r w:rsidR="00A80BDE">
        <w:rPr>
          <w:rFonts w:hint="eastAsia"/>
        </w:rPr>
        <w:t>3</w:t>
      </w:r>
      <w:r>
        <w:rPr>
          <w:rFonts w:hint="eastAsia"/>
        </w:rPr>
        <w:t>"</w:t>
      </w:r>
      <w:r w:rsidR="00A06D1D">
        <w:t>,</w:t>
      </w:r>
    </w:p>
    <w:p w14:paraId="4102533F" w14:textId="77777777" w:rsidR="006A635B" w:rsidRDefault="006A635B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"answer_zan</w:t>
      </w:r>
      <w:r>
        <w:rPr>
          <w:rFonts w:hint="eastAsia"/>
        </w:rPr>
        <w:t>_current</w:t>
      </w:r>
      <w:r w:rsidRPr="006A635B">
        <w:rPr>
          <w:rFonts w:hint="eastAsia"/>
        </w:rPr>
        <w:t>":"1"</w:t>
      </w:r>
      <w:r w:rsidR="00A06D1D">
        <w:t>,</w:t>
      </w:r>
    </w:p>
    <w:p w14:paraId="1140751A" w14:textId="77777777" w:rsidR="00A06D1D" w:rsidRDefault="00A06D1D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</w:t>
      </w:r>
      <w:r>
        <w:rPr>
          <w:rFonts w:hint="eastAsia"/>
        </w:rPr>
        <w:t>date</w:t>
      </w:r>
      <w:r w:rsidRPr="006A635B">
        <w:rPr>
          <w:rFonts w:hint="eastAsia"/>
        </w:rPr>
        <w:t>":"</w:t>
      </w:r>
      <w:r>
        <w:rPr>
          <w:rFonts w:hint="eastAsia"/>
        </w:rPr>
        <w:t>2014-05-04</w:t>
      </w:r>
      <w:r w:rsidRPr="006A635B">
        <w:rPr>
          <w:rFonts w:hint="eastAsia"/>
        </w:rPr>
        <w:t>"</w:t>
      </w:r>
      <w:r>
        <w:t>,</w:t>
      </w:r>
    </w:p>
    <w:p w14:paraId="70D9186B" w14:textId="77777777" w:rsidR="00A06D1D" w:rsidRDefault="00A06D1D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</w:t>
      </w:r>
      <w:r>
        <w:rPr>
          <w:rFonts w:hint="eastAsia"/>
        </w:rPr>
        <w:t>content</w:t>
      </w:r>
      <w:r w:rsidRPr="006A635B">
        <w:rPr>
          <w:rFonts w:hint="eastAsia"/>
        </w:rPr>
        <w:t>":"</w:t>
      </w:r>
      <w:r>
        <w:rPr>
          <w:rFonts w:hint="eastAsia"/>
        </w:rPr>
        <w:t>看图理解</w:t>
      </w:r>
      <w:r w:rsidRPr="006A635B">
        <w:rPr>
          <w:rFonts w:hint="eastAsia"/>
        </w:rPr>
        <w:t>"</w:t>
      </w:r>
      <w:r>
        <w:t>,</w:t>
      </w:r>
    </w:p>
    <w:p w14:paraId="538AC6FE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"answer_imgs":[</w:t>
      </w:r>
    </w:p>
    <w:p w14:paraId="0E00DD83" w14:textId="77777777" w:rsidR="000357CE" w:rsidRDefault="000357CE" w:rsidP="000357CE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467C6CC5" w14:textId="5455A8D6" w:rsidR="000357CE" w:rsidRDefault="000357CE" w:rsidP="000357CE">
      <w:pPr>
        <w:jc w:val="left"/>
      </w:pPr>
      <w:r>
        <w:tab/>
      </w:r>
      <w:r>
        <w:tab/>
      </w:r>
      <w:r>
        <w:tab/>
      </w:r>
      <w:r>
        <w:tab/>
      </w:r>
      <w:r>
        <w:tab/>
        <w:t>"url":"http://xxx/xxx.jpg",</w:t>
      </w:r>
    </w:p>
    <w:p w14:paraId="2E65AAC4" w14:textId="77777777" w:rsidR="000357CE" w:rsidRDefault="000357CE" w:rsidP="000357CE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0D54FBF2" w14:textId="77777777" w:rsidR="000357CE" w:rsidRDefault="000357CE" w:rsidP="000357CE">
      <w:pPr>
        <w:jc w:val="left"/>
      </w:pPr>
      <w:r>
        <w:tab/>
      </w:r>
      <w:r>
        <w:tab/>
      </w:r>
      <w:r>
        <w:tab/>
        <w:t>]</w:t>
      </w:r>
    </w:p>
    <w:p w14:paraId="1052251F" w14:textId="77777777" w:rsidR="000357CE" w:rsidRDefault="000357CE" w:rsidP="000357CE">
      <w:pPr>
        <w:jc w:val="left"/>
      </w:pPr>
      <w:r>
        <w:tab/>
      </w:r>
      <w:r>
        <w:tab/>
        <w:t>},</w:t>
      </w:r>
    </w:p>
    <w:p w14:paraId="3A66BE33" w14:textId="77777777" w:rsidR="000357CE" w:rsidRDefault="000357CE" w:rsidP="000357CE">
      <w:pPr>
        <w:jc w:val="left"/>
      </w:pPr>
      <w:r>
        <w:tab/>
      </w:r>
      <w:r>
        <w:tab/>
        <w:t>{</w:t>
      </w:r>
    </w:p>
    <w:p w14:paraId="129B7D40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"answer_id":"8011002",</w:t>
      </w:r>
    </w:p>
    <w:p w14:paraId="7220C81A" w14:textId="77777777" w:rsidR="000357CE" w:rsidRDefault="000357CE" w:rsidP="000357C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"answer_usrname":"</w:t>
      </w:r>
      <w:r>
        <w:rPr>
          <w:rFonts w:hint="eastAsia"/>
        </w:rPr>
        <w:t>李老师</w:t>
      </w:r>
      <w:r>
        <w:rPr>
          <w:rFonts w:hint="eastAsia"/>
        </w:rPr>
        <w:t>",</w:t>
      </w:r>
    </w:p>
    <w:p w14:paraId="6EA99510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"answer_usrid":"10012",</w:t>
      </w:r>
    </w:p>
    <w:p w14:paraId="7AC87E52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"answer_usraavatar":"http://xxxxxx/xxx.jsp",</w:t>
      </w:r>
    </w:p>
    <w:p w14:paraId="78A30533" w14:textId="77777777" w:rsidR="000357CE" w:rsidRDefault="000357CE" w:rsidP="000357CE">
      <w:pPr>
        <w:jc w:val="left"/>
      </w:pPr>
      <w:r>
        <w:tab/>
      </w:r>
      <w:r>
        <w:tab/>
      </w:r>
      <w:r>
        <w:tab/>
        <w:t>"answer_discussioncount":"0",</w:t>
      </w:r>
    </w:p>
    <w:p w14:paraId="210B67A5" w14:textId="77777777" w:rsidR="00EA5B2A" w:rsidRDefault="000357CE" w:rsidP="00EA5B2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"answer_zancount":"0"</w:t>
      </w:r>
      <w:r>
        <w:rPr>
          <w:rFonts w:hint="eastAsia"/>
        </w:rPr>
        <w:t>，</w:t>
      </w:r>
    </w:p>
    <w:p w14:paraId="4D93F0FE" w14:textId="77777777" w:rsidR="00A06D1D" w:rsidRDefault="00EA5B2A" w:rsidP="00A06D1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"answer_zan</w:t>
      </w:r>
      <w:r>
        <w:rPr>
          <w:rFonts w:hint="eastAsia"/>
        </w:rPr>
        <w:t>_current</w:t>
      </w:r>
      <w:r w:rsidRPr="006A635B">
        <w:rPr>
          <w:rFonts w:hint="eastAsia"/>
        </w:rPr>
        <w:t>":"</w:t>
      </w:r>
      <w:r>
        <w:rPr>
          <w:rFonts w:hint="eastAsia"/>
        </w:rPr>
        <w:t>0</w:t>
      </w:r>
      <w:r w:rsidRPr="006A635B">
        <w:rPr>
          <w:rFonts w:hint="eastAsia"/>
        </w:rPr>
        <w:t>"</w:t>
      </w:r>
      <w:r w:rsidR="00A06D1D">
        <w:t>,</w:t>
      </w:r>
    </w:p>
    <w:p w14:paraId="3F912820" w14:textId="77777777" w:rsidR="00A06D1D" w:rsidRDefault="00A06D1D" w:rsidP="00A06D1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</w:t>
      </w:r>
      <w:r>
        <w:rPr>
          <w:rFonts w:hint="eastAsia"/>
        </w:rPr>
        <w:t>date</w:t>
      </w:r>
      <w:r w:rsidRPr="006A635B">
        <w:rPr>
          <w:rFonts w:hint="eastAsia"/>
        </w:rPr>
        <w:t>":"</w:t>
      </w:r>
      <w:r>
        <w:rPr>
          <w:rFonts w:hint="eastAsia"/>
        </w:rPr>
        <w:t>2014-05-03</w:t>
      </w:r>
      <w:r w:rsidRPr="006A635B">
        <w:rPr>
          <w:rFonts w:hint="eastAsia"/>
        </w:rPr>
        <w:t>"</w:t>
      </w:r>
      <w:r>
        <w:t>,</w:t>
      </w:r>
    </w:p>
    <w:p w14:paraId="3EBD2406" w14:textId="77777777" w:rsidR="00EA5B2A" w:rsidRDefault="00A06D1D" w:rsidP="00A06D1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635B">
        <w:rPr>
          <w:rFonts w:hint="eastAsia"/>
        </w:rPr>
        <w:t>"answer_</w:t>
      </w:r>
      <w:r>
        <w:rPr>
          <w:rFonts w:hint="eastAsia"/>
        </w:rPr>
        <w:t>content</w:t>
      </w:r>
      <w:r w:rsidRPr="006A635B">
        <w:rPr>
          <w:rFonts w:hint="eastAsia"/>
        </w:rPr>
        <w:t>":"</w:t>
      </w:r>
      <w:r>
        <w:rPr>
          <w:rFonts w:hint="eastAsia"/>
        </w:rPr>
        <w:t>常识</w:t>
      </w:r>
      <w:r w:rsidRPr="006A635B">
        <w:rPr>
          <w:rFonts w:hint="eastAsia"/>
        </w:rPr>
        <w:t>"</w:t>
      </w:r>
      <w:r>
        <w:t>,</w:t>
      </w:r>
    </w:p>
    <w:p w14:paraId="791BD032" w14:textId="77777777" w:rsidR="000357CE" w:rsidRDefault="000357CE" w:rsidP="000357CE">
      <w:pPr>
        <w:jc w:val="left"/>
      </w:pPr>
      <w:r>
        <w:lastRenderedPageBreak/>
        <w:tab/>
      </w:r>
      <w:r>
        <w:tab/>
      </w:r>
      <w:r>
        <w:tab/>
        <w:t>"answer_imgs":[]</w:t>
      </w:r>
    </w:p>
    <w:p w14:paraId="3B0EFC16" w14:textId="77777777" w:rsidR="000357CE" w:rsidRDefault="000357CE" w:rsidP="000357CE">
      <w:pPr>
        <w:jc w:val="left"/>
      </w:pPr>
      <w:r>
        <w:tab/>
      </w:r>
      <w:r>
        <w:tab/>
        <w:t>}</w:t>
      </w:r>
    </w:p>
    <w:p w14:paraId="48E99D73" w14:textId="77777777" w:rsidR="000357CE" w:rsidRDefault="000357CE" w:rsidP="00612ADA">
      <w:pPr>
        <w:jc w:val="left"/>
      </w:pPr>
      <w:r>
        <w:tab/>
        <w:t>]</w:t>
      </w:r>
    </w:p>
    <w:p w14:paraId="454A2D3A" w14:textId="77777777" w:rsidR="00ED4A23" w:rsidRDefault="000357CE" w:rsidP="000357CE">
      <w:pPr>
        <w:jc w:val="left"/>
      </w:pPr>
      <w:r>
        <w:t>}</w:t>
      </w:r>
    </w:p>
    <w:p w14:paraId="49B5EBDA" w14:textId="77777777" w:rsidR="00ED4A23" w:rsidRDefault="00ED4A23" w:rsidP="00122788">
      <w:pPr>
        <w:jc w:val="left"/>
      </w:pPr>
    </w:p>
    <w:p w14:paraId="6325E59B" w14:textId="77777777" w:rsidR="00ED4A23" w:rsidRDefault="00ED4A23" w:rsidP="00122788">
      <w:pPr>
        <w:jc w:val="left"/>
      </w:pPr>
    </w:p>
    <w:p w14:paraId="3FE65C3A" w14:textId="77777777" w:rsidR="00C027A2" w:rsidRDefault="00C027A2" w:rsidP="00122788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25"/>
        <w:gridCol w:w="1134"/>
        <w:gridCol w:w="5012"/>
      </w:tblGrid>
      <w:tr w:rsidR="00A01258" w14:paraId="612E605E" w14:textId="77777777" w:rsidTr="00B12A81">
        <w:tc>
          <w:tcPr>
            <w:tcW w:w="1951" w:type="dxa"/>
          </w:tcPr>
          <w:p w14:paraId="036CECA6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5" w:type="dxa"/>
          </w:tcPr>
          <w:p w14:paraId="04BF4C0A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39D4C3CC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32682A60" w14:textId="77777777" w:rsidR="00C027A2" w:rsidRDefault="00C027A2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16E58" w14:paraId="080FCF51" w14:textId="77777777" w:rsidTr="00B12A81">
        <w:tc>
          <w:tcPr>
            <w:tcW w:w="1951" w:type="dxa"/>
          </w:tcPr>
          <w:p w14:paraId="4B33D887" w14:textId="77777777" w:rsidR="00916E58" w:rsidRDefault="00916E58" w:rsidP="00A378B6">
            <w:pPr>
              <w:jc w:val="left"/>
            </w:pPr>
            <w:r>
              <w:t>result</w:t>
            </w:r>
          </w:p>
        </w:tc>
        <w:tc>
          <w:tcPr>
            <w:tcW w:w="425" w:type="dxa"/>
          </w:tcPr>
          <w:p w14:paraId="1F069FD7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C2ECB0D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0A30AAA9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916E58" w14:paraId="6469297B" w14:textId="77777777" w:rsidTr="00B12A81">
        <w:tc>
          <w:tcPr>
            <w:tcW w:w="1951" w:type="dxa"/>
          </w:tcPr>
          <w:p w14:paraId="6191198F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425" w:type="dxa"/>
          </w:tcPr>
          <w:p w14:paraId="168E7990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2DA5164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C715F7E" w14:textId="77777777" w:rsidR="00916E58" w:rsidRDefault="00916E58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  <w:tr w:rsidR="00DF6481" w:rsidRPr="00486721" w14:paraId="258742A3" w14:textId="77777777" w:rsidTr="002172D7">
        <w:tc>
          <w:tcPr>
            <w:tcW w:w="8522" w:type="dxa"/>
            <w:gridSpan w:val="4"/>
            <w:shd w:val="clear" w:color="auto" w:fill="92CDDC" w:themeFill="accent5" w:themeFillTint="99"/>
          </w:tcPr>
          <w:p w14:paraId="13A46A1B" w14:textId="21AFEF36" w:rsidR="00DF6481" w:rsidRDefault="003B4C3C" w:rsidP="00486721">
            <w:pPr>
              <w:jc w:val="left"/>
            </w:pPr>
            <w:r>
              <w:rPr>
                <w:rFonts w:hint="eastAsia"/>
              </w:rPr>
              <w:t>msg</w:t>
            </w:r>
            <w:r w:rsidRPr="00271106">
              <w:t>list</w:t>
            </w:r>
            <w:r w:rsidR="00F67C5A">
              <w:rPr>
                <w:rFonts w:hint="eastAsia"/>
              </w:rPr>
              <w:t>答案</w:t>
            </w:r>
            <w:r w:rsidR="00DF6481">
              <w:rPr>
                <w:rFonts w:hint="eastAsia"/>
              </w:rPr>
              <w:t>列表，没有数据返回</w:t>
            </w:r>
            <w:r w:rsidR="00DF6481">
              <w:rPr>
                <w:rFonts w:hint="eastAsia"/>
              </w:rPr>
              <w:t>[]</w:t>
            </w:r>
            <w:r w:rsidR="00DF6481">
              <w:rPr>
                <w:rFonts w:hint="eastAsia"/>
              </w:rPr>
              <w:t>，</w:t>
            </w:r>
            <w:r w:rsidR="00DF6481" w:rsidRPr="004A13AF">
              <w:rPr>
                <w:rFonts w:hint="eastAsia"/>
                <w:b/>
              </w:rPr>
              <w:t>单个</w:t>
            </w:r>
            <w:r w:rsidR="00DF6481">
              <w:rPr>
                <w:rFonts w:hint="eastAsia"/>
                <w:b/>
              </w:rPr>
              <w:t>答案</w:t>
            </w:r>
            <w:r w:rsidR="00DF6481" w:rsidRPr="004A13AF">
              <w:rPr>
                <w:rFonts w:hint="eastAsia"/>
                <w:b/>
              </w:rPr>
              <w:t>数据格式如下</w:t>
            </w:r>
          </w:p>
        </w:tc>
      </w:tr>
      <w:tr w:rsidR="00486721" w:rsidRPr="00486721" w14:paraId="6F53B5E6" w14:textId="77777777" w:rsidTr="00B12A81">
        <w:tc>
          <w:tcPr>
            <w:tcW w:w="1951" w:type="dxa"/>
          </w:tcPr>
          <w:p w14:paraId="51141CDD" w14:textId="77777777" w:rsidR="00486721" w:rsidRPr="00486721" w:rsidRDefault="00122788" w:rsidP="00A378B6">
            <w:pPr>
              <w:jc w:val="left"/>
              <w:rPr>
                <w:color w:val="FF0000"/>
              </w:rPr>
            </w:pPr>
            <w:r>
              <w:t>answer_id</w:t>
            </w:r>
          </w:p>
        </w:tc>
        <w:tc>
          <w:tcPr>
            <w:tcW w:w="425" w:type="dxa"/>
          </w:tcPr>
          <w:p w14:paraId="0BA4263A" w14:textId="77777777" w:rsidR="00486721" w:rsidRPr="00486721" w:rsidRDefault="00122788" w:rsidP="00A378B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35B2DAD" w14:textId="77777777" w:rsidR="00486721" w:rsidRPr="00122788" w:rsidRDefault="00122788" w:rsidP="00A378B6">
            <w:pPr>
              <w:jc w:val="left"/>
            </w:pPr>
            <w:r w:rsidRPr="00122788">
              <w:t>L</w:t>
            </w:r>
            <w:r w:rsidRPr="00122788">
              <w:rPr>
                <w:rFonts w:hint="eastAsia"/>
              </w:rPr>
              <w:t>ong</w:t>
            </w:r>
          </w:p>
        </w:tc>
        <w:tc>
          <w:tcPr>
            <w:tcW w:w="5012" w:type="dxa"/>
          </w:tcPr>
          <w:p w14:paraId="4BF41EF0" w14:textId="77777777" w:rsidR="00486721" w:rsidRPr="00122788" w:rsidRDefault="00122788" w:rsidP="00A378B6">
            <w:pPr>
              <w:jc w:val="left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ID</w:t>
            </w:r>
          </w:p>
        </w:tc>
      </w:tr>
      <w:tr w:rsidR="00122788" w:rsidRPr="00486721" w14:paraId="499C58FB" w14:textId="77777777" w:rsidTr="00B12A81">
        <w:tc>
          <w:tcPr>
            <w:tcW w:w="1951" w:type="dxa"/>
          </w:tcPr>
          <w:p w14:paraId="79763B27" w14:textId="77777777" w:rsidR="00122788" w:rsidRDefault="00122788" w:rsidP="00A378B6">
            <w:pPr>
              <w:jc w:val="left"/>
            </w:pPr>
            <w:r>
              <w:rPr>
                <w:rFonts w:hint="eastAsia"/>
              </w:rPr>
              <w:t>answer_usrname</w:t>
            </w:r>
          </w:p>
        </w:tc>
        <w:tc>
          <w:tcPr>
            <w:tcW w:w="425" w:type="dxa"/>
          </w:tcPr>
          <w:p w14:paraId="47C83816" w14:textId="77777777" w:rsidR="00122788" w:rsidRDefault="0012278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71C73A4" w14:textId="77777777" w:rsidR="00122788" w:rsidRPr="00122788" w:rsidRDefault="00A01258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98D37A4" w14:textId="77777777" w:rsidR="00122788" w:rsidRDefault="00A01258" w:rsidP="00A378B6">
            <w:pPr>
              <w:jc w:val="left"/>
            </w:pPr>
            <w:r>
              <w:rPr>
                <w:rFonts w:hint="eastAsia"/>
              </w:rPr>
              <w:t>回答者的名字</w:t>
            </w:r>
          </w:p>
        </w:tc>
      </w:tr>
      <w:tr w:rsidR="00122788" w:rsidRPr="00486721" w14:paraId="41475D56" w14:textId="77777777" w:rsidTr="00B12A81">
        <w:tc>
          <w:tcPr>
            <w:tcW w:w="1951" w:type="dxa"/>
          </w:tcPr>
          <w:p w14:paraId="0E0E7D30" w14:textId="77777777" w:rsidR="00122788" w:rsidRDefault="00A01258" w:rsidP="00A378B6">
            <w:pPr>
              <w:jc w:val="left"/>
            </w:pPr>
            <w:r>
              <w:t>answer_usr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</w:tcPr>
          <w:p w14:paraId="5CE55268" w14:textId="77777777" w:rsidR="00122788" w:rsidRDefault="0012278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49753EB" w14:textId="77777777" w:rsidR="00122788" w:rsidRPr="00122788" w:rsidRDefault="00A01258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1C7B4D0B" w14:textId="77777777" w:rsidR="00122788" w:rsidRDefault="00A01258" w:rsidP="00A378B6">
            <w:pPr>
              <w:jc w:val="left"/>
            </w:pPr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B12A81" w:rsidRPr="00486721" w14:paraId="761E1075" w14:textId="77777777" w:rsidTr="00B12A81">
        <w:tc>
          <w:tcPr>
            <w:tcW w:w="1951" w:type="dxa"/>
          </w:tcPr>
          <w:p w14:paraId="69D48AE0" w14:textId="77777777" w:rsidR="00B12A81" w:rsidRDefault="00B12A81" w:rsidP="00A378B6">
            <w:pPr>
              <w:jc w:val="left"/>
            </w:pPr>
            <w:r>
              <w:t>answer_usraavatar</w:t>
            </w:r>
          </w:p>
        </w:tc>
        <w:tc>
          <w:tcPr>
            <w:tcW w:w="425" w:type="dxa"/>
          </w:tcPr>
          <w:p w14:paraId="19E09D07" w14:textId="77777777" w:rsidR="00B12A81" w:rsidRDefault="00744FC7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8F4CD5D" w14:textId="77777777" w:rsidR="00B12A81" w:rsidRDefault="00B12A8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2774EFD" w14:textId="77777777" w:rsidR="00B12A81" w:rsidRDefault="00B12A81" w:rsidP="00A378B6">
            <w:pPr>
              <w:jc w:val="left"/>
            </w:pPr>
            <w:r>
              <w:rPr>
                <w:rFonts w:hint="eastAsia"/>
              </w:rPr>
              <w:t>回答者的头像地址，没有则为空字符串</w:t>
            </w:r>
          </w:p>
        </w:tc>
      </w:tr>
      <w:tr w:rsidR="00122788" w:rsidRPr="00486721" w14:paraId="75F96DA6" w14:textId="77777777" w:rsidTr="00B12A81">
        <w:tc>
          <w:tcPr>
            <w:tcW w:w="1951" w:type="dxa"/>
          </w:tcPr>
          <w:p w14:paraId="7A6A3C74" w14:textId="77777777" w:rsidR="00122788" w:rsidRDefault="00A01258" w:rsidP="00A378B6">
            <w:pPr>
              <w:jc w:val="left"/>
            </w:pPr>
            <w:r>
              <w:t>answer_discussioncount</w:t>
            </w:r>
          </w:p>
        </w:tc>
        <w:tc>
          <w:tcPr>
            <w:tcW w:w="425" w:type="dxa"/>
          </w:tcPr>
          <w:p w14:paraId="589E3A55" w14:textId="77777777" w:rsidR="00122788" w:rsidRDefault="0012278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930A306" w14:textId="77777777" w:rsidR="00122788" w:rsidRPr="00122788" w:rsidRDefault="00A01258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69EAF658" w14:textId="77777777" w:rsidR="00122788" w:rsidRDefault="00A01258" w:rsidP="00A378B6">
            <w:pPr>
              <w:jc w:val="left"/>
            </w:pPr>
            <w:r>
              <w:rPr>
                <w:rFonts w:hint="eastAsia"/>
              </w:rPr>
              <w:t>该答案已有讨论的个数</w:t>
            </w:r>
          </w:p>
        </w:tc>
      </w:tr>
      <w:tr w:rsidR="00E308FD" w:rsidRPr="00486721" w14:paraId="589DE03C" w14:textId="77777777" w:rsidTr="00B12A81">
        <w:tc>
          <w:tcPr>
            <w:tcW w:w="1951" w:type="dxa"/>
          </w:tcPr>
          <w:p w14:paraId="7CF077C8" w14:textId="77777777" w:rsidR="00E308FD" w:rsidRDefault="00E308FD" w:rsidP="00A378B6">
            <w:pPr>
              <w:jc w:val="left"/>
            </w:pPr>
            <w:r w:rsidRPr="00E308FD">
              <w:t>answer_zancount</w:t>
            </w:r>
          </w:p>
        </w:tc>
        <w:tc>
          <w:tcPr>
            <w:tcW w:w="425" w:type="dxa"/>
          </w:tcPr>
          <w:p w14:paraId="303024E0" w14:textId="77777777" w:rsidR="00E308FD" w:rsidRDefault="00E308FD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2036A89" w14:textId="77777777" w:rsidR="00E308FD" w:rsidRPr="00122788" w:rsidRDefault="00E308FD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181AD659" w14:textId="77777777" w:rsidR="00E308FD" w:rsidRDefault="00E308FD" w:rsidP="00E308FD">
            <w:pPr>
              <w:jc w:val="left"/>
            </w:pPr>
            <w:r>
              <w:rPr>
                <w:rFonts w:hint="eastAsia"/>
              </w:rPr>
              <w:t>该答案已有</w:t>
            </w:r>
            <w:r>
              <w:t>”</w:t>
            </w:r>
            <w:r>
              <w:rPr>
                <w:rFonts w:hint="eastAsia"/>
              </w:rPr>
              <w:t>赞</w:t>
            </w:r>
            <w:r>
              <w:t>”</w:t>
            </w:r>
            <w:r>
              <w:rPr>
                <w:rFonts w:hint="eastAsia"/>
              </w:rPr>
              <w:t>的个数</w:t>
            </w:r>
          </w:p>
        </w:tc>
      </w:tr>
      <w:tr w:rsidR="003C5F8D" w:rsidRPr="00486721" w14:paraId="611B2177" w14:textId="77777777" w:rsidTr="00B12A81">
        <w:tc>
          <w:tcPr>
            <w:tcW w:w="1951" w:type="dxa"/>
          </w:tcPr>
          <w:p w14:paraId="3BB037B6" w14:textId="77777777" w:rsidR="003C5F8D" w:rsidRPr="00E308FD" w:rsidRDefault="003C5F8D" w:rsidP="00A378B6">
            <w:pPr>
              <w:jc w:val="left"/>
            </w:pPr>
            <w:r w:rsidRPr="006A635B">
              <w:rPr>
                <w:rFonts w:hint="eastAsia"/>
              </w:rPr>
              <w:t>answer_zan</w:t>
            </w:r>
            <w:r>
              <w:rPr>
                <w:rFonts w:hint="eastAsia"/>
              </w:rPr>
              <w:t>_current</w:t>
            </w:r>
          </w:p>
        </w:tc>
        <w:tc>
          <w:tcPr>
            <w:tcW w:w="425" w:type="dxa"/>
          </w:tcPr>
          <w:p w14:paraId="725619C1" w14:textId="77777777" w:rsidR="003C5F8D" w:rsidRDefault="003C5F8D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C26FCBE" w14:textId="77777777" w:rsidR="003C5F8D" w:rsidRDefault="003C5F8D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12" w:type="dxa"/>
          </w:tcPr>
          <w:p w14:paraId="2EBAFA23" w14:textId="77777777" w:rsidR="003C5F8D" w:rsidRDefault="003C5F8D" w:rsidP="00E308FD">
            <w:pPr>
              <w:jc w:val="left"/>
            </w:pPr>
            <w:r>
              <w:rPr>
                <w:rFonts w:hint="eastAsia"/>
              </w:rPr>
              <w:t>这个表示当前是否对该答案点过赞：</w:t>
            </w:r>
          </w:p>
          <w:p w14:paraId="561AE6F5" w14:textId="77777777" w:rsidR="003C5F8D" w:rsidRDefault="003C5F8D" w:rsidP="00E308FD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已赞；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未赞。</w:t>
            </w:r>
          </w:p>
        </w:tc>
      </w:tr>
      <w:tr w:rsidR="00CE68D6" w:rsidRPr="00486721" w14:paraId="62E948D9" w14:textId="77777777" w:rsidTr="00B12A81">
        <w:tc>
          <w:tcPr>
            <w:tcW w:w="1951" w:type="dxa"/>
          </w:tcPr>
          <w:p w14:paraId="68DFB19D" w14:textId="77777777" w:rsidR="00CE68D6" w:rsidRPr="006A635B" w:rsidRDefault="00CE68D6" w:rsidP="00A378B6">
            <w:pPr>
              <w:jc w:val="left"/>
            </w:pPr>
            <w:r w:rsidRPr="006A635B">
              <w:rPr>
                <w:rFonts w:hint="eastAsia"/>
              </w:rPr>
              <w:t>answer_</w:t>
            </w:r>
            <w:r>
              <w:rPr>
                <w:rFonts w:hint="eastAsia"/>
              </w:rPr>
              <w:t>date</w:t>
            </w:r>
          </w:p>
        </w:tc>
        <w:tc>
          <w:tcPr>
            <w:tcW w:w="425" w:type="dxa"/>
          </w:tcPr>
          <w:p w14:paraId="68ADB6A3" w14:textId="77777777" w:rsidR="00CE68D6" w:rsidRDefault="00CE68D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B448CEA" w14:textId="77777777" w:rsidR="00CE68D6" w:rsidRDefault="00CE68D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FDED6F5" w14:textId="77777777" w:rsidR="00CE68D6" w:rsidRDefault="00CE68D6" w:rsidP="00E308FD">
            <w:pPr>
              <w:jc w:val="left"/>
            </w:pPr>
            <w:r>
              <w:rPr>
                <w:rFonts w:hint="eastAsia"/>
              </w:rPr>
              <w:t>回答的日期</w:t>
            </w:r>
          </w:p>
        </w:tc>
      </w:tr>
      <w:tr w:rsidR="00187B8E" w:rsidRPr="00486721" w14:paraId="141BAA76" w14:textId="77777777" w:rsidTr="00B12A81">
        <w:tc>
          <w:tcPr>
            <w:tcW w:w="1951" w:type="dxa"/>
          </w:tcPr>
          <w:p w14:paraId="2A9C907D" w14:textId="77777777" w:rsidR="00187B8E" w:rsidRPr="006A635B" w:rsidRDefault="00187B8E" w:rsidP="00A378B6">
            <w:pPr>
              <w:jc w:val="left"/>
            </w:pPr>
            <w:r w:rsidRPr="006A635B">
              <w:rPr>
                <w:rFonts w:hint="eastAsia"/>
              </w:rPr>
              <w:t>answer_</w:t>
            </w:r>
            <w:r>
              <w:rPr>
                <w:rFonts w:hint="eastAsia"/>
              </w:rPr>
              <w:t>content</w:t>
            </w:r>
          </w:p>
        </w:tc>
        <w:tc>
          <w:tcPr>
            <w:tcW w:w="425" w:type="dxa"/>
          </w:tcPr>
          <w:p w14:paraId="535FD537" w14:textId="77777777" w:rsidR="00187B8E" w:rsidRDefault="00187B8E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E83759A" w14:textId="77777777" w:rsidR="00187B8E" w:rsidRDefault="00187B8E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34434786" w14:textId="77777777" w:rsidR="00187B8E" w:rsidRDefault="00187B8E" w:rsidP="00E308FD">
            <w:pPr>
              <w:jc w:val="left"/>
            </w:pPr>
            <w:r>
              <w:rPr>
                <w:rFonts w:hint="eastAsia"/>
              </w:rPr>
              <w:t>回答的内容</w:t>
            </w:r>
          </w:p>
        </w:tc>
      </w:tr>
      <w:tr w:rsidR="00187B8E" w:rsidRPr="00486721" w14:paraId="0B347E8F" w14:textId="77777777" w:rsidTr="00B12A81">
        <w:tc>
          <w:tcPr>
            <w:tcW w:w="1951" w:type="dxa"/>
            <w:tcBorders>
              <w:bottom w:val="single" w:sz="4" w:space="0" w:color="000000" w:themeColor="text1"/>
            </w:tcBorders>
          </w:tcPr>
          <w:p w14:paraId="04672EFD" w14:textId="77777777" w:rsidR="00187B8E" w:rsidRDefault="00187B8E" w:rsidP="00A378B6">
            <w:pPr>
              <w:jc w:val="left"/>
            </w:pPr>
            <w:r>
              <w:t>answer_imgs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14:paraId="05824348" w14:textId="77777777" w:rsidR="00187B8E" w:rsidRDefault="00187B8E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14:paraId="715BCA70" w14:textId="77777777" w:rsidR="00187B8E" w:rsidRPr="00122788" w:rsidRDefault="00187B8E" w:rsidP="00A378B6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5012" w:type="dxa"/>
            <w:tcBorders>
              <w:bottom w:val="single" w:sz="4" w:space="0" w:color="000000" w:themeColor="text1"/>
            </w:tcBorders>
          </w:tcPr>
          <w:p w14:paraId="5ECB935D" w14:textId="0847308B" w:rsidR="00E05DAA" w:rsidRDefault="00E05DAA" w:rsidP="00E05DAA">
            <w:pPr>
              <w:jc w:val="left"/>
            </w:pPr>
            <w:r>
              <w:rPr>
                <w:rFonts w:hint="eastAsia"/>
              </w:rPr>
              <w:t>答案中的贴图，没有数据返回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，单个图片包含有属性：</w:t>
            </w:r>
          </w:p>
          <w:p w14:paraId="641816ED" w14:textId="755C3ABD" w:rsidR="00187B8E" w:rsidRDefault="00E05DAA" w:rsidP="004A4B5D">
            <w:pPr>
              <w:jc w:val="left"/>
            </w:pPr>
            <w:r>
              <w:t>url</w:t>
            </w:r>
            <w:r>
              <w:rPr>
                <w:rFonts w:hint="eastAsia"/>
              </w:rPr>
              <w:t>：图片地址</w:t>
            </w:r>
          </w:p>
        </w:tc>
      </w:tr>
    </w:tbl>
    <w:p w14:paraId="30D2879A" w14:textId="63F7F39F" w:rsidR="00382C2D" w:rsidRPr="00382C2D" w:rsidRDefault="00FC3C5B" w:rsidP="00AF08B5">
      <w:pPr>
        <w:pStyle w:val="2"/>
      </w:pPr>
      <w:bookmarkStart w:id="32" w:name="_Toc261004214"/>
      <w:r w:rsidRPr="00D23026">
        <w:rPr>
          <w:rFonts w:hint="eastAsia"/>
        </w:rPr>
        <w:t>六、</w:t>
      </w:r>
      <w:r w:rsidR="009B52C9">
        <w:t>我问你答</w:t>
      </w:r>
      <w:r>
        <w:rPr>
          <w:rFonts w:hint="eastAsia"/>
        </w:rPr>
        <w:t>---</w:t>
      </w:r>
      <w:bookmarkStart w:id="33" w:name="_Toc261004215"/>
      <w:bookmarkEnd w:id="32"/>
      <w:r w:rsidR="00D86B84">
        <w:rPr>
          <w:rFonts w:hint="eastAsia"/>
        </w:rPr>
        <w:t>问题的推荐资源</w:t>
      </w:r>
      <w:r w:rsidR="00382C2D" w:rsidRPr="00382C2D">
        <w:rPr>
          <w:rFonts w:hint="eastAsia"/>
        </w:rPr>
        <w:t>列表</w:t>
      </w:r>
      <w:bookmarkEnd w:id="33"/>
    </w:p>
    <w:p w14:paraId="17A8E8C1" w14:textId="77777777" w:rsidR="00382C2D" w:rsidRPr="00AF08B5" w:rsidRDefault="00382C2D" w:rsidP="00382C2D">
      <w:pPr>
        <w:jc w:val="left"/>
      </w:pPr>
      <w:r w:rsidRPr="00AF08B5">
        <w:rPr>
          <w:rFonts w:hint="eastAsia"/>
        </w:rPr>
        <w:t>参数：</w:t>
      </w:r>
      <w:r w:rsidRPr="00AF08B5"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382C2D" w:rsidRPr="00271106" w14:paraId="6A823B63" w14:textId="77777777" w:rsidTr="00D5266A">
        <w:tc>
          <w:tcPr>
            <w:tcW w:w="1668" w:type="dxa"/>
          </w:tcPr>
          <w:p w14:paraId="45F5FB5F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08B93B64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45281091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D106F15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说明</w:t>
            </w:r>
          </w:p>
        </w:tc>
      </w:tr>
      <w:tr w:rsidR="00382C2D" w:rsidRPr="00271106" w14:paraId="1719EEEB" w14:textId="77777777" w:rsidTr="00D5266A">
        <w:tc>
          <w:tcPr>
            <w:tcW w:w="1668" w:type="dxa"/>
          </w:tcPr>
          <w:p w14:paraId="212D3F1A" w14:textId="77777777" w:rsidR="00382C2D" w:rsidRPr="00AF08B5" w:rsidRDefault="00382C2D" w:rsidP="00382C2D">
            <w:pPr>
              <w:jc w:val="left"/>
            </w:pPr>
            <w:r w:rsidRPr="00AF08B5">
              <w:t>commandtype</w:t>
            </w:r>
          </w:p>
        </w:tc>
        <w:tc>
          <w:tcPr>
            <w:tcW w:w="708" w:type="dxa"/>
          </w:tcPr>
          <w:p w14:paraId="5FDA7EC4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C3E197E" w14:textId="77777777" w:rsidR="00382C2D" w:rsidRPr="00AF08B5" w:rsidRDefault="00382C2D" w:rsidP="00382C2D">
            <w:pPr>
              <w:jc w:val="left"/>
            </w:pPr>
            <w:r w:rsidRPr="00AF08B5">
              <w:t>String</w:t>
            </w:r>
          </w:p>
        </w:tc>
        <w:tc>
          <w:tcPr>
            <w:tcW w:w="5012" w:type="dxa"/>
          </w:tcPr>
          <w:p w14:paraId="5564CD04" w14:textId="77777777" w:rsidR="00382C2D" w:rsidRPr="00271106" w:rsidRDefault="00382C2D" w:rsidP="00550AAD">
            <w:pPr>
              <w:jc w:val="left"/>
            </w:pPr>
            <w:r w:rsidRPr="00AF08B5">
              <w:rPr>
                <w:rFonts w:hint="eastAsia"/>
              </w:rPr>
              <w:t>固定值：</w:t>
            </w:r>
            <w:r w:rsidRPr="00AF08B5">
              <w:t>get</w:t>
            </w:r>
            <w:r w:rsidR="00550AAD">
              <w:rPr>
                <w:rFonts w:hint="eastAsia"/>
              </w:rPr>
              <w:t>linkresources</w:t>
            </w:r>
            <w:r w:rsidRPr="00271106">
              <w:rPr>
                <w:rFonts w:hint="eastAsia"/>
              </w:rPr>
              <w:t>list</w:t>
            </w:r>
          </w:p>
        </w:tc>
      </w:tr>
      <w:tr w:rsidR="00382C2D" w:rsidRPr="00271106" w14:paraId="55DAD009" w14:textId="77777777" w:rsidTr="00D5266A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58EF6664" w14:textId="77777777" w:rsidR="00382C2D" w:rsidRPr="00271106" w:rsidRDefault="00BA1571" w:rsidP="00382C2D">
            <w:pPr>
              <w:jc w:val="left"/>
            </w:pPr>
            <w:r>
              <w:rPr>
                <w:rFonts w:hint="eastAsia"/>
              </w:rPr>
              <w:t>question</w:t>
            </w:r>
            <w:r w:rsidR="00382C2D" w:rsidRPr="00271106"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14:paraId="7337ECEE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√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14:paraId="43896829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long</w:t>
            </w:r>
          </w:p>
        </w:tc>
        <w:tc>
          <w:tcPr>
            <w:tcW w:w="5012" w:type="dxa"/>
            <w:tcBorders>
              <w:bottom w:val="single" w:sz="4" w:space="0" w:color="000000" w:themeColor="text1"/>
            </w:tcBorders>
          </w:tcPr>
          <w:p w14:paraId="096DD6EC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问题的</w:t>
            </w:r>
            <w:r w:rsidRPr="00271106">
              <w:rPr>
                <w:rFonts w:hint="eastAsia"/>
              </w:rPr>
              <w:t>ID</w:t>
            </w:r>
          </w:p>
        </w:tc>
      </w:tr>
      <w:tr w:rsidR="00382C2D" w:rsidRPr="00271106" w14:paraId="3232521E" w14:textId="77777777" w:rsidTr="00D5266A">
        <w:tc>
          <w:tcPr>
            <w:tcW w:w="1668" w:type="dxa"/>
          </w:tcPr>
          <w:p w14:paraId="466BBADE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page_size</w:t>
            </w:r>
          </w:p>
        </w:tc>
        <w:tc>
          <w:tcPr>
            <w:tcW w:w="708" w:type="dxa"/>
          </w:tcPr>
          <w:p w14:paraId="2DECA912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B1EE9E2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1BFF74D8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每页条数</w:t>
            </w:r>
          </w:p>
        </w:tc>
      </w:tr>
      <w:tr w:rsidR="00382C2D" w:rsidRPr="00271106" w14:paraId="70C00315" w14:textId="77777777" w:rsidTr="00D5266A">
        <w:tc>
          <w:tcPr>
            <w:tcW w:w="1668" w:type="dxa"/>
          </w:tcPr>
          <w:p w14:paraId="4F8525F5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msgid</w:t>
            </w:r>
          </w:p>
        </w:tc>
        <w:tc>
          <w:tcPr>
            <w:tcW w:w="708" w:type="dxa"/>
          </w:tcPr>
          <w:p w14:paraId="420E18C5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1D92591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72830A02" w14:textId="77777777" w:rsidR="00BA1571" w:rsidRDefault="00BA1571" w:rsidP="00382C2D">
            <w:pPr>
              <w:jc w:val="left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  <w:p w14:paraId="2823E2DE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0</w:t>
            </w:r>
            <w:r w:rsidRPr="00271106">
              <w:rPr>
                <w:rFonts w:hint="eastAsia"/>
              </w:rPr>
              <w:t>：返回最新</w:t>
            </w:r>
            <w:r w:rsidRPr="00271106">
              <w:t>page_size</w:t>
            </w:r>
            <w:r w:rsidRPr="00271106">
              <w:rPr>
                <w:rFonts w:hint="eastAsia"/>
              </w:rPr>
              <w:t>数据</w:t>
            </w:r>
          </w:p>
          <w:p w14:paraId="03C3271C" w14:textId="77777777" w:rsidR="00382C2D" w:rsidRPr="00271106" w:rsidRDefault="00382C2D" w:rsidP="00382C2D">
            <w:pPr>
              <w:jc w:val="left"/>
            </w:pPr>
            <w:r w:rsidRPr="00271106">
              <w:rPr>
                <w:rFonts w:hint="eastAsia"/>
              </w:rPr>
              <w:t>其它：返回</w:t>
            </w:r>
            <w:r w:rsidRPr="00271106">
              <w:rPr>
                <w:rFonts w:hint="eastAsia"/>
              </w:rPr>
              <w:t>msgid</w:t>
            </w:r>
            <w:r w:rsidRPr="00271106">
              <w:rPr>
                <w:rFonts w:hint="eastAsia"/>
              </w:rPr>
              <w:t>之前的</w:t>
            </w:r>
            <w:r w:rsidRPr="00271106">
              <w:t>page_size</w:t>
            </w:r>
            <w:r w:rsidRPr="00271106">
              <w:rPr>
                <w:rFonts w:hint="eastAsia"/>
              </w:rPr>
              <w:t>数据</w:t>
            </w:r>
          </w:p>
        </w:tc>
      </w:tr>
    </w:tbl>
    <w:p w14:paraId="11433963" w14:textId="77777777" w:rsidR="00382C2D" w:rsidRPr="00271106" w:rsidRDefault="00382C2D" w:rsidP="00382C2D">
      <w:pPr>
        <w:jc w:val="left"/>
      </w:pPr>
    </w:p>
    <w:p w14:paraId="5AFD4F13" w14:textId="77777777" w:rsidR="00382C2D" w:rsidRPr="00271106" w:rsidRDefault="00382C2D" w:rsidP="00382C2D">
      <w:pPr>
        <w:jc w:val="left"/>
      </w:pPr>
    </w:p>
    <w:p w14:paraId="42CF6A03" w14:textId="77777777" w:rsidR="00382C2D" w:rsidRPr="00271106" w:rsidRDefault="00382C2D" w:rsidP="00382C2D">
      <w:pPr>
        <w:jc w:val="left"/>
      </w:pPr>
      <w:r w:rsidRPr="00271106">
        <w:rPr>
          <w:rFonts w:hint="eastAsia"/>
        </w:rPr>
        <w:t>返回示例：</w:t>
      </w:r>
    </w:p>
    <w:p w14:paraId="2A22D453" w14:textId="77777777" w:rsidR="00382C2D" w:rsidRPr="00271106" w:rsidRDefault="00382C2D" w:rsidP="00382C2D">
      <w:pPr>
        <w:jc w:val="left"/>
      </w:pPr>
      <w:r w:rsidRPr="00271106">
        <w:t>{</w:t>
      </w:r>
    </w:p>
    <w:p w14:paraId="153848D3" w14:textId="77777777" w:rsidR="00382C2D" w:rsidRPr="00271106" w:rsidRDefault="00382C2D" w:rsidP="00382C2D">
      <w:pPr>
        <w:jc w:val="left"/>
      </w:pPr>
      <w:r w:rsidRPr="00271106">
        <w:tab/>
        <w:t>"result":"1",</w:t>
      </w:r>
    </w:p>
    <w:p w14:paraId="2B4E83DF" w14:textId="77777777" w:rsidR="00382C2D" w:rsidRPr="00271106" w:rsidRDefault="00382C2D" w:rsidP="006E2F39">
      <w:pPr>
        <w:jc w:val="left"/>
      </w:pPr>
      <w:r w:rsidRPr="00271106">
        <w:rPr>
          <w:rFonts w:hint="eastAsia"/>
        </w:rPr>
        <w:tab/>
        <w:t>"desc":"</w:t>
      </w:r>
      <w:r w:rsidRPr="00271106">
        <w:rPr>
          <w:rFonts w:hint="eastAsia"/>
        </w:rPr>
        <w:t>成功</w:t>
      </w:r>
      <w:r w:rsidRPr="00271106">
        <w:rPr>
          <w:rFonts w:hint="eastAsia"/>
        </w:rPr>
        <w:t>",</w:t>
      </w:r>
    </w:p>
    <w:p w14:paraId="7E25C4D8" w14:textId="3A4A0FE0" w:rsidR="00382C2D" w:rsidRPr="00AF08B5" w:rsidRDefault="00382C2D" w:rsidP="00382C2D">
      <w:pPr>
        <w:jc w:val="left"/>
      </w:pPr>
      <w:r w:rsidRPr="00271106">
        <w:lastRenderedPageBreak/>
        <w:tab/>
        <w:t>"</w:t>
      </w:r>
      <w:r w:rsidR="007007EE">
        <w:rPr>
          <w:rFonts w:hint="eastAsia"/>
        </w:rPr>
        <w:t>msg</w:t>
      </w:r>
      <w:r w:rsidR="007007EE" w:rsidRPr="00AF08B5">
        <w:t>list</w:t>
      </w:r>
      <w:r w:rsidRPr="00AF08B5">
        <w:t>":[</w:t>
      </w:r>
    </w:p>
    <w:p w14:paraId="09FD9393" w14:textId="77777777" w:rsidR="00382C2D" w:rsidRDefault="00382C2D" w:rsidP="00382C2D">
      <w:pPr>
        <w:jc w:val="left"/>
      </w:pPr>
      <w:r w:rsidRPr="00AF08B5">
        <w:tab/>
      </w:r>
      <w:r w:rsidRPr="00AF08B5">
        <w:tab/>
        <w:t>{</w:t>
      </w:r>
    </w:p>
    <w:p w14:paraId="58D9887A" w14:textId="0DDBED53" w:rsidR="00DB3822" w:rsidRPr="00AF08B5" w:rsidRDefault="007007EE" w:rsidP="00930C3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1E8A" w:rsidRPr="00271106">
        <w:t>"</w:t>
      </w:r>
      <w:r w:rsidR="005B1E8A">
        <w:rPr>
          <w:rFonts w:hint="eastAsia"/>
        </w:rPr>
        <w:t>msgid</w:t>
      </w:r>
      <w:r w:rsidR="005B1E8A" w:rsidRPr="00271106">
        <w:t>":"</w:t>
      </w:r>
      <w:r w:rsidR="005B1E8A">
        <w:rPr>
          <w:rFonts w:hint="eastAsia"/>
        </w:rPr>
        <w:t>10000001</w:t>
      </w:r>
      <w:r w:rsidR="005B1E8A" w:rsidRPr="00271106">
        <w:t>",</w:t>
      </w:r>
    </w:p>
    <w:p w14:paraId="2C55A549" w14:textId="77777777" w:rsidR="00382C2D" w:rsidRPr="00AF08B5" w:rsidRDefault="00382C2D" w:rsidP="00382C2D">
      <w:pPr>
        <w:jc w:val="left"/>
      </w:pPr>
      <w:r w:rsidRPr="00AF08B5">
        <w:tab/>
      </w:r>
      <w:r w:rsidRPr="00AF08B5">
        <w:tab/>
      </w:r>
      <w:r w:rsidRPr="00AF08B5">
        <w:tab/>
        <w:t>"coverurl":"http://xxxx/xxx.jpg",</w:t>
      </w:r>
    </w:p>
    <w:p w14:paraId="6CB2A9BF" w14:textId="77777777" w:rsidR="00382C2D" w:rsidRPr="00AF08B5" w:rsidRDefault="00382C2D" w:rsidP="00382C2D">
      <w:pPr>
        <w:jc w:val="left"/>
      </w:pPr>
      <w:r w:rsidRPr="00AF08B5">
        <w:tab/>
      </w:r>
      <w:r w:rsidRPr="00AF08B5">
        <w:tab/>
      </w:r>
      <w:r w:rsidRPr="00AF08B5">
        <w:tab/>
        <w:t>"videourl":"http://xxx/xxx.mp4",</w:t>
      </w:r>
    </w:p>
    <w:p w14:paraId="1D27087D" w14:textId="77777777" w:rsidR="00382C2D" w:rsidRPr="00AF08B5" w:rsidRDefault="00382C2D" w:rsidP="00382C2D">
      <w:pPr>
        <w:jc w:val="left"/>
      </w:pPr>
      <w:r w:rsidRPr="00AF08B5">
        <w:tab/>
      </w:r>
      <w:r w:rsidRPr="00AF08B5">
        <w:tab/>
      </w:r>
      <w:r w:rsidRPr="00AF08B5">
        <w:tab/>
        <w:t>"remarks":"</w:t>
      </w:r>
      <w:r w:rsidRPr="00AF08B5">
        <w:rPr>
          <w:rFonts w:hint="eastAsia"/>
        </w:rPr>
        <w:t>这是关于三角形相关问题的介绍，讲的不错</w:t>
      </w:r>
      <w:r w:rsidRPr="00AF08B5">
        <w:t>"</w:t>
      </w:r>
    </w:p>
    <w:p w14:paraId="7D7D5FE0" w14:textId="77777777" w:rsidR="00382C2D" w:rsidRPr="00AF08B5" w:rsidRDefault="00382C2D" w:rsidP="00382C2D">
      <w:pPr>
        <w:jc w:val="left"/>
      </w:pPr>
      <w:r w:rsidRPr="00AF08B5">
        <w:tab/>
      </w:r>
      <w:r w:rsidRPr="00AF08B5">
        <w:tab/>
        <w:t>}</w:t>
      </w:r>
    </w:p>
    <w:p w14:paraId="4DD4049E" w14:textId="77777777" w:rsidR="00382C2D" w:rsidRPr="00AF08B5" w:rsidRDefault="00382C2D" w:rsidP="00382C2D">
      <w:pPr>
        <w:jc w:val="left"/>
      </w:pPr>
      <w:r w:rsidRPr="00AF08B5">
        <w:tab/>
        <w:t>]</w:t>
      </w:r>
    </w:p>
    <w:p w14:paraId="59C1FF22" w14:textId="77777777" w:rsidR="00382C2D" w:rsidRPr="00AF08B5" w:rsidRDefault="00382C2D" w:rsidP="00382C2D">
      <w:pPr>
        <w:jc w:val="left"/>
      </w:pPr>
      <w:r w:rsidRPr="00AF08B5">
        <w:t>}</w:t>
      </w:r>
    </w:p>
    <w:p w14:paraId="02659E1C" w14:textId="77777777" w:rsidR="00382C2D" w:rsidRPr="00AF08B5" w:rsidRDefault="00382C2D" w:rsidP="00382C2D">
      <w:pPr>
        <w:jc w:val="left"/>
      </w:pPr>
    </w:p>
    <w:p w14:paraId="0F6F5B16" w14:textId="77777777" w:rsidR="00382C2D" w:rsidRPr="00AF08B5" w:rsidRDefault="00382C2D" w:rsidP="00382C2D">
      <w:pPr>
        <w:jc w:val="left"/>
      </w:pPr>
    </w:p>
    <w:p w14:paraId="3E061657" w14:textId="77777777" w:rsidR="00382C2D" w:rsidRPr="00AF08B5" w:rsidRDefault="00382C2D" w:rsidP="00382C2D">
      <w:pPr>
        <w:jc w:val="left"/>
      </w:pPr>
      <w:r w:rsidRPr="00AF08B5">
        <w:rPr>
          <w:rFonts w:hint="eastAsia"/>
        </w:rPr>
        <w:t>响应数据说明：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25"/>
        <w:gridCol w:w="1134"/>
        <w:gridCol w:w="5012"/>
      </w:tblGrid>
      <w:tr w:rsidR="00382C2D" w:rsidRPr="00271106" w14:paraId="2DFB31A2" w14:textId="77777777" w:rsidTr="00D5266A">
        <w:tc>
          <w:tcPr>
            <w:tcW w:w="1951" w:type="dxa"/>
          </w:tcPr>
          <w:p w14:paraId="0A93CCB1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参数</w:t>
            </w:r>
          </w:p>
        </w:tc>
        <w:tc>
          <w:tcPr>
            <w:tcW w:w="425" w:type="dxa"/>
          </w:tcPr>
          <w:p w14:paraId="632067E8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必选</w:t>
            </w:r>
          </w:p>
        </w:tc>
        <w:tc>
          <w:tcPr>
            <w:tcW w:w="1134" w:type="dxa"/>
          </w:tcPr>
          <w:p w14:paraId="6D3F25AA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A94EAA9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说明</w:t>
            </w:r>
          </w:p>
        </w:tc>
      </w:tr>
      <w:tr w:rsidR="00382C2D" w:rsidRPr="00271106" w14:paraId="49271C8F" w14:textId="77777777" w:rsidTr="00D5266A">
        <w:tc>
          <w:tcPr>
            <w:tcW w:w="1951" w:type="dxa"/>
          </w:tcPr>
          <w:p w14:paraId="18ABDE55" w14:textId="77777777" w:rsidR="00382C2D" w:rsidRPr="00AF08B5" w:rsidRDefault="00382C2D" w:rsidP="00382C2D">
            <w:pPr>
              <w:jc w:val="left"/>
            </w:pPr>
            <w:r w:rsidRPr="00AF08B5">
              <w:t>result</w:t>
            </w:r>
          </w:p>
        </w:tc>
        <w:tc>
          <w:tcPr>
            <w:tcW w:w="425" w:type="dxa"/>
          </w:tcPr>
          <w:p w14:paraId="147D2B7D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0FA0E43" w14:textId="77777777" w:rsidR="00382C2D" w:rsidRPr="00AF08B5" w:rsidRDefault="00382C2D" w:rsidP="00382C2D">
            <w:pPr>
              <w:jc w:val="left"/>
            </w:pPr>
            <w:r w:rsidRPr="00AF08B5">
              <w:t>int</w:t>
            </w:r>
          </w:p>
        </w:tc>
        <w:tc>
          <w:tcPr>
            <w:tcW w:w="5012" w:type="dxa"/>
          </w:tcPr>
          <w:p w14:paraId="3401EE7E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结果（</w:t>
            </w:r>
            <w:r w:rsidRPr="00AF08B5">
              <w:t>1-</w:t>
            </w:r>
            <w:r w:rsidRPr="00AF08B5">
              <w:rPr>
                <w:rFonts w:hint="eastAsia"/>
              </w:rPr>
              <w:t>成功；其他</w:t>
            </w:r>
            <w:r w:rsidRPr="00AF08B5">
              <w:t>-</w:t>
            </w:r>
            <w:r w:rsidRPr="00AF08B5">
              <w:rPr>
                <w:rFonts w:hint="eastAsia"/>
              </w:rPr>
              <w:t>失败）</w:t>
            </w:r>
          </w:p>
        </w:tc>
      </w:tr>
      <w:tr w:rsidR="00382C2D" w:rsidRPr="00271106" w14:paraId="7C8ABEA4" w14:textId="77777777" w:rsidTr="00D5266A">
        <w:tc>
          <w:tcPr>
            <w:tcW w:w="1951" w:type="dxa"/>
          </w:tcPr>
          <w:p w14:paraId="7C7F6A0B" w14:textId="77777777" w:rsidR="00382C2D" w:rsidRPr="00AF08B5" w:rsidRDefault="00382C2D" w:rsidP="00382C2D">
            <w:pPr>
              <w:jc w:val="left"/>
            </w:pPr>
            <w:r w:rsidRPr="00AF08B5">
              <w:t>desc</w:t>
            </w:r>
          </w:p>
        </w:tc>
        <w:tc>
          <w:tcPr>
            <w:tcW w:w="425" w:type="dxa"/>
          </w:tcPr>
          <w:p w14:paraId="3F142EDE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456D2B1" w14:textId="77777777" w:rsidR="00382C2D" w:rsidRPr="00AF08B5" w:rsidRDefault="00382C2D" w:rsidP="00382C2D">
            <w:pPr>
              <w:jc w:val="left"/>
            </w:pPr>
            <w:r w:rsidRPr="00AF08B5">
              <w:t>String</w:t>
            </w:r>
          </w:p>
        </w:tc>
        <w:tc>
          <w:tcPr>
            <w:tcW w:w="5012" w:type="dxa"/>
          </w:tcPr>
          <w:p w14:paraId="11DD9430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相关描述，失败后的提示</w:t>
            </w:r>
          </w:p>
        </w:tc>
      </w:tr>
      <w:tr w:rsidR="00382C2D" w:rsidRPr="00271106" w14:paraId="01C1E2E6" w14:textId="77777777" w:rsidTr="00D5266A">
        <w:tc>
          <w:tcPr>
            <w:tcW w:w="8522" w:type="dxa"/>
            <w:gridSpan w:val="4"/>
            <w:shd w:val="clear" w:color="auto" w:fill="92CDDC" w:themeFill="accent5" w:themeFillTint="99"/>
          </w:tcPr>
          <w:p w14:paraId="71C0852C" w14:textId="4BB756EC" w:rsidR="00382C2D" w:rsidRPr="00AF08B5" w:rsidRDefault="004E4DA4" w:rsidP="00564EDE">
            <w:pPr>
              <w:keepNext/>
              <w:keepLines/>
              <w:spacing w:before="240" w:after="64" w:line="320" w:lineRule="auto"/>
              <w:jc w:val="left"/>
            </w:pPr>
            <w:r>
              <w:rPr>
                <w:rFonts w:hint="eastAsia"/>
              </w:rPr>
              <w:t>msg</w:t>
            </w:r>
            <w:r w:rsidRPr="00271106">
              <w:t>list</w:t>
            </w:r>
            <w:r w:rsidR="00C864CB">
              <w:rPr>
                <w:rFonts w:hint="eastAsia"/>
              </w:rPr>
              <w:t>资源</w:t>
            </w:r>
            <w:r w:rsidR="00382C2D" w:rsidRPr="00AF08B5">
              <w:rPr>
                <w:rFonts w:hint="eastAsia"/>
              </w:rPr>
              <w:t>列表，没有数据返回</w:t>
            </w:r>
            <w:r w:rsidR="00382C2D" w:rsidRPr="00AF08B5">
              <w:t>[]</w:t>
            </w:r>
            <w:r w:rsidR="00382C2D" w:rsidRPr="00AF08B5">
              <w:rPr>
                <w:rFonts w:hint="eastAsia"/>
              </w:rPr>
              <w:t>，</w:t>
            </w:r>
            <w:r w:rsidR="00382C2D" w:rsidRPr="00AF08B5">
              <w:rPr>
                <w:rFonts w:hint="eastAsia"/>
                <w:b/>
              </w:rPr>
              <w:t>单个数据格式如下</w:t>
            </w:r>
          </w:p>
        </w:tc>
      </w:tr>
      <w:tr w:rsidR="00382C2D" w:rsidRPr="00271106" w14:paraId="7BE3FA12" w14:textId="77777777" w:rsidTr="00D5266A">
        <w:tc>
          <w:tcPr>
            <w:tcW w:w="1951" w:type="dxa"/>
          </w:tcPr>
          <w:p w14:paraId="5A35A55D" w14:textId="538E72BA" w:rsidR="00382C2D" w:rsidRPr="00AF08B5" w:rsidRDefault="000F4ED5" w:rsidP="00382C2D">
            <w:pPr>
              <w:keepNext/>
              <w:keepLines/>
              <w:spacing w:before="240" w:after="64" w:line="320" w:lineRule="auto"/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425" w:type="dxa"/>
          </w:tcPr>
          <w:p w14:paraId="5715D5AC" w14:textId="77777777" w:rsidR="00382C2D" w:rsidRPr="00AF08B5" w:rsidRDefault="00382C2D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BB30F1B" w14:textId="1AD41EFE" w:rsidR="00382C2D" w:rsidRPr="00AF08B5" w:rsidRDefault="000F4ED5" w:rsidP="00382C2D">
            <w:pPr>
              <w:keepNext/>
              <w:keepLines/>
              <w:spacing w:before="240" w:after="64" w:line="320" w:lineRule="auto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1F578708" w14:textId="56B5AC72" w:rsidR="00382C2D" w:rsidRPr="00AF08B5" w:rsidRDefault="000F4ED5" w:rsidP="00382C2D">
            <w:pPr>
              <w:keepNext/>
              <w:keepLines/>
              <w:spacing w:before="240" w:after="64" w:line="320" w:lineRule="auto"/>
              <w:jc w:val="left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952AC8" w:rsidRPr="00271106" w14:paraId="2A7F1F44" w14:textId="77777777" w:rsidTr="00D5266A">
        <w:tc>
          <w:tcPr>
            <w:tcW w:w="1951" w:type="dxa"/>
          </w:tcPr>
          <w:p w14:paraId="4F144BAC" w14:textId="77777777" w:rsidR="00952AC8" w:rsidRPr="00271106" w:rsidRDefault="00952AC8" w:rsidP="00382C2D">
            <w:pPr>
              <w:jc w:val="left"/>
            </w:pPr>
            <w:r w:rsidRPr="00271106">
              <w:t>coverurl</w:t>
            </w:r>
          </w:p>
        </w:tc>
        <w:tc>
          <w:tcPr>
            <w:tcW w:w="425" w:type="dxa"/>
          </w:tcPr>
          <w:p w14:paraId="58A7F0B5" w14:textId="77777777" w:rsidR="00952AC8" w:rsidRPr="00271106" w:rsidRDefault="00952AC8" w:rsidP="00382C2D">
            <w:pPr>
              <w:jc w:val="left"/>
            </w:pPr>
            <w:r w:rsidRPr="00271106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DCA26D2" w14:textId="77777777" w:rsidR="00952AC8" w:rsidRPr="00271106" w:rsidRDefault="00952AC8" w:rsidP="00382C2D">
            <w:pPr>
              <w:jc w:val="left"/>
            </w:pPr>
            <w:r w:rsidRPr="00271106"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0F4022AE" w14:textId="77777777" w:rsidR="00952AC8" w:rsidRPr="00271106" w:rsidRDefault="00952AC8" w:rsidP="00382C2D">
            <w:pPr>
              <w:jc w:val="left"/>
            </w:pPr>
            <w:r w:rsidRPr="00271106">
              <w:rPr>
                <w:rFonts w:hint="eastAsia"/>
              </w:rPr>
              <w:t>视频封面图片地址</w:t>
            </w:r>
          </w:p>
        </w:tc>
      </w:tr>
      <w:tr w:rsidR="00952AC8" w:rsidRPr="00271106" w14:paraId="191780B9" w14:textId="77777777" w:rsidTr="00D5266A">
        <w:tc>
          <w:tcPr>
            <w:tcW w:w="1951" w:type="dxa"/>
          </w:tcPr>
          <w:p w14:paraId="69DF3410" w14:textId="77777777" w:rsidR="00952AC8" w:rsidRPr="00AF08B5" w:rsidRDefault="00952AC8" w:rsidP="00382C2D">
            <w:pPr>
              <w:jc w:val="left"/>
            </w:pPr>
            <w:r w:rsidRPr="00AF08B5">
              <w:t>videourl</w:t>
            </w:r>
          </w:p>
        </w:tc>
        <w:tc>
          <w:tcPr>
            <w:tcW w:w="425" w:type="dxa"/>
          </w:tcPr>
          <w:p w14:paraId="32DD4B24" w14:textId="77777777" w:rsidR="00952AC8" w:rsidRPr="00AF08B5" w:rsidRDefault="00952AC8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E986B2F" w14:textId="77777777" w:rsidR="00952AC8" w:rsidRPr="00AF08B5" w:rsidRDefault="00952AC8" w:rsidP="00382C2D">
            <w:pPr>
              <w:jc w:val="left"/>
            </w:pPr>
            <w:r w:rsidRPr="00AF08B5">
              <w:t>String</w:t>
            </w:r>
          </w:p>
        </w:tc>
        <w:tc>
          <w:tcPr>
            <w:tcW w:w="5012" w:type="dxa"/>
          </w:tcPr>
          <w:p w14:paraId="6854D25F" w14:textId="77777777" w:rsidR="00952AC8" w:rsidRPr="00AF08B5" w:rsidRDefault="00952AC8" w:rsidP="00382C2D">
            <w:pPr>
              <w:jc w:val="left"/>
            </w:pPr>
            <w:r w:rsidRPr="00AF08B5">
              <w:rPr>
                <w:rFonts w:hint="eastAsia"/>
              </w:rPr>
              <w:t>视频地址</w:t>
            </w:r>
          </w:p>
        </w:tc>
      </w:tr>
      <w:tr w:rsidR="00952AC8" w:rsidRPr="00271106" w14:paraId="467F27E8" w14:textId="77777777" w:rsidTr="00D5266A">
        <w:tc>
          <w:tcPr>
            <w:tcW w:w="1951" w:type="dxa"/>
          </w:tcPr>
          <w:p w14:paraId="35B1F680" w14:textId="77777777" w:rsidR="00952AC8" w:rsidRPr="00AF08B5" w:rsidRDefault="00952AC8" w:rsidP="00382C2D">
            <w:pPr>
              <w:jc w:val="left"/>
            </w:pPr>
            <w:r w:rsidRPr="00AF08B5">
              <w:t>remarks</w:t>
            </w:r>
          </w:p>
        </w:tc>
        <w:tc>
          <w:tcPr>
            <w:tcW w:w="425" w:type="dxa"/>
          </w:tcPr>
          <w:p w14:paraId="074A564F" w14:textId="77777777" w:rsidR="00952AC8" w:rsidRPr="00AF08B5" w:rsidRDefault="00952AC8" w:rsidP="00382C2D">
            <w:pPr>
              <w:jc w:val="left"/>
            </w:pPr>
            <w:r w:rsidRPr="00AF08B5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9DDC4F4" w14:textId="77777777" w:rsidR="00952AC8" w:rsidRPr="00AF08B5" w:rsidRDefault="00952AC8" w:rsidP="00382C2D">
            <w:pPr>
              <w:jc w:val="left"/>
            </w:pPr>
            <w:r w:rsidRPr="00AF08B5">
              <w:t>String</w:t>
            </w:r>
          </w:p>
        </w:tc>
        <w:tc>
          <w:tcPr>
            <w:tcW w:w="5012" w:type="dxa"/>
          </w:tcPr>
          <w:p w14:paraId="5BD99D94" w14:textId="77777777" w:rsidR="00952AC8" w:rsidRPr="00AF08B5" w:rsidRDefault="00952AC8" w:rsidP="00382C2D">
            <w:pPr>
              <w:jc w:val="left"/>
            </w:pPr>
            <w:r w:rsidRPr="00AF08B5">
              <w:rPr>
                <w:rFonts w:hint="eastAsia"/>
              </w:rPr>
              <w:t>视频的介绍信息</w:t>
            </w:r>
          </w:p>
        </w:tc>
      </w:tr>
    </w:tbl>
    <w:p w14:paraId="172AD3C3" w14:textId="77777777" w:rsidR="00382C2D" w:rsidRPr="00AF08B5" w:rsidRDefault="00382C2D" w:rsidP="00C027A2">
      <w:pPr>
        <w:jc w:val="left"/>
      </w:pPr>
    </w:p>
    <w:p w14:paraId="610AA991" w14:textId="77777777" w:rsidR="00382C2D" w:rsidRPr="00AF08B5" w:rsidRDefault="00382C2D" w:rsidP="00C027A2">
      <w:pPr>
        <w:jc w:val="left"/>
      </w:pPr>
    </w:p>
    <w:p w14:paraId="711815AF" w14:textId="77777777" w:rsidR="00382C2D" w:rsidRDefault="00382C2D" w:rsidP="00C027A2">
      <w:pPr>
        <w:jc w:val="left"/>
        <w:rPr>
          <w:color w:val="FF0000"/>
        </w:rPr>
      </w:pPr>
    </w:p>
    <w:p w14:paraId="4404DE00" w14:textId="12A577C5" w:rsidR="0067038C" w:rsidRDefault="00FC3C5B" w:rsidP="00E0410F">
      <w:pPr>
        <w:pStyle w:val="2"/>
      </w:pPr>
      <w:bookmarkStart w:id="34" w:name="_Toc261004216"/>
      <w:r>
        <w:rPr>
          <w:rFonts w:hint="eastAsia"/>
        </w:rPr>
        <w:t>七、</w:t>
      </w:r>
      <w:r w:rsidR="009B52C9">
        <w:t>我问你答</w:t>
      </w:r>
      <w:r>
        <w:rPr>
          <w:rFonts w:hint="eastAsia"/>
        </w:rPr>
        <w:t>---</w:t>
      </w:r>
      <w:r w:rsidR="00E0410F">
        <w:rPr>
          <w:rFonts w:hint="eastAsia"/>
        </w:rPr>
        <w:t>回复问题</w:t>
      </w:r>
      <w:bookmarkEnd w:id="34"/>
    </w:p>
    <w:p w14:paraId="09C5708F" w14:textId="77777777" w:rsidR="00D626E2" w:rsidRDefault="00D626E2" w:rsidP="00D626E2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D626E2" w14:paraId="2B004C07" w14:textId="77777777" w:rsidTr="00A378B6">
        <w:tc>
          <w:tcPr>
            <w:tcW w:w="1668" w:type="dxa"/>
          </w:tcPr>
          <w:p w14:paraId="767BC728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059445FE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244DC983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57386ED2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626E2" w14:paraId="7DCA8EB0" w14:textId="77777777" w:rsidTr="00A378B6">
        <w:tc>
          <w:tcPr>
            <w:tcW w:w="1668" w:type="dxa"/>
          </w:tcPr>
          <w:p w14:paraId="457164EF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2A3A0E1A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03BB6CB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5DE037D3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sendanswer</w:t>
            </w:r>
            <w:r>
              <w:t>discussion</w:t>
            </w:r>
          </w:p>
        </w:tc>
      </w:tr>
      <w:tr w:rsidR="00D626E2" w14:paraId="288A97E5" w14:textId="77777777" w:rsidTr="00A378B6">
        <w:tc>
          <w:tcPr>
            <w:tcW w:w="1668" w:type="dxa"/>
          </w:tcPr>
          <w:p w14:paraId="5ED0EB80" w14:textId="77777777" w:rsidR="00D626E2" w:rsidRDefault="005438CE" w:rsidP="00A378B6">
            <w:pPr>
              <w:jc w:val="left"/>
            </w:pPr>
            <w:r>
              <w:t>msgid</w:t>
            </w:r>
          </w:p>
        </w:tc>
        <w:tc>
          <w:tcPr>
            <w:tcW w:w="708" w:type="dxa"/>
          </w:tcPr>
          <w:p w14:paraId="0FE76731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B6E8689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1A2C1767" w14:textId="77777777" w:rsidR="00D626E2" w:rsidRDefault="005438CE" w:rsidP="00A378B6">
            <w:pPr>
              <w:jc w:val="left"/>
            </w:pPr>
            <w:r>
              <w:rPr>
                <w:rFonts w:hint="eastAsia"/>
              </w:rPr>
              <w:t>问题</w:t>
            </w:r>
            <w:r w:rsidR="00D626E2">
              <w:rPr>
                <w:rFonts w:hint="eastAsia"/>
              </w:rPr>
              <w:t>的</w:t>
            </w:r>
            <w:r w:rsidR="00D626E2">
              <w:rPr>
                <w:rFonts w:hint="eastAsia"/>
              </w:rPr>
              <w:t>ID</w:t>
            </w:r>
          </w:p>
        </w:tc>
      </w:tr>
      <w:tr w:rsidR="009D0E93" w14:paraId="73495E8A" w14:textId="77777777" w:rsidTr="00A378B6">
        <w:tc>
          <w:tcPr>
            <w:tcW w:w="1668" w:type="dxa"/>
          </w:tcPr>
          <w:p w14:paraId="67F1FEFC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708" w:type="dxa"/>
          </w:tcPr>
          <w:p w14:paraId="49CFFEBC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B6C4F6F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53026B3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9D0E93" w14:paraId="0882F1E6" w14:textId="77777777" w:rsidTr="00A378B6">
        <w:tc>
          <w:tcPr>
            <w:tcW w:w="1668" w:type="dxa"/>
          </w:tcPr>
          <w:p w14:paraId="60BCD934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pic</w:t>
            </w:r>
          </w:p>
        </w:tc>
        <w:tc>
          <w:tcPr>
            <w:tcW w:w="708" w:type="dxa"/>
          </w:tcPr>
          <w:p w14:paraId="47E59082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4CE5A54A" w14:textId="77777777" w:rsidR="009D0E93" w:rsidRDefault="009D0E93" w:rsidP="00A378B6">
            <w:pPr>
              <w:jc w:val="left"/>
            </w:pPr>
            <w:r>
              <w:rPr>
                <w:rFonts w:hint="eastAsia"/>
              </w:rPr>
              <w:t>File[]</w:t>
            </w:r>
          </w:p>
        </w:tc>
        <w:tc>
          <w:tcPr>
            <w:tcW w:w="5012" w:type="dxa"/>
          </w:tcPr>
          <w:p w14:paraId="2102EE76" w14:textId="77777777" w:rsidR="009D0E93" w:rsidRDefault="009D0E93" w:rsidP="00042E57">
            <w:pPr>
              <w:jc w:val="left"/>
            </w:pPr>
            <w:r>
              <w:rPr>
                <w:rFonts w:hint="eastAsia"/>
              </w:rPr>
              <w:t>图片数组，客户端可以上传多个（目前定的是最多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个，为方便扩展，采用数组形式）参数名都为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。如果选择了图片，则</w:t>
            </w:r>
            <w:r>
              <w:rPr>
                <w:rFonts w:hint="eastAsia"/>
              </w:rPr>
              <w:t>pic</w:t>
            </w:r>
            <w:r>
              <w:rPr>
                <w:rFonts w:hint="eastAsia"/>
              </w:rPr>
              <w:t>的值是文件体，</w:t>
            </w:r>
            <w:r w:rsidR="00042E57">
              <w:rPr>
                <w:rFonts w:hint="eastAsia"/>
              </w:rPr>
              <w:t>否则</w:t>
            </w:r>
            <w:r>
              <w:rPr>
                <w:rFonts w:hint="eastAsia"/>
              </w:rPr>
              <w:t>没有该参数或者该参数的值是空字符串</w:t>
            </w:r>
          </w:p>
        </w:tc>
      </w:tr>
    </w:tbl>
    <w:p w14:paraId="2286AD8B" w14:textId="77777777" w:rsidR="00D626E2" w:rsidRDefault="00D626E2" w:rsidP="00D626E2">
      <w:pPr>
        <w:jc w:val="left"/>
      </w:pPr>
    </w:p>
    <w:p w14:paraId="23BC6EB0" w14:textId="77777777" w:rsidR="00D626E2" w:rsidRDefault="00D626E2" w:rsidP="00D626E2">
      <w:pPr>
        <w:jc w:val="left"/>
      </w:pPr>
      <w:r>
        <w:rPr>
          <w:rFonts w:hint="eastAsia"/>
        </w:rPr>
        <w:t>返回示例：</w:t>
      </w:r>
    </w:p>
    <w:p w14:paraId="0EEF0A77" w14:textId="77777777" w:rsidR="00D626E2" w:rsidRDefault="00D626E2" w:rsidP="00D626E2">
      <w:pPr>
        <w:jc w:val="left"/>
      </w:pPr>
      <w:r>
        <w:t>{</w:t>
      </w:r>
    </w:p>
    <w:p w14:paraId="03713760" w14:textId="77777777" w:rsidR="00D626E2" w:rsidRDefault="00D626E2" w:rsidP="00D626E2">
      <w:pPr>
        <w:jc w:val="left"/>
      </w:pPr>
      <w:r>
        <w:tab/>
        <w:t>"result":"1",</w:t>
      </w:r>
    </w:p>
    <w:p w14:paraId="2965FD92" w14:textId="77777777" w:rsidR="00D626E2" w:rsidRDefault="00D626E2" w:rsidP="00D626E2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48BD9D82" w14:textId="77777777" w:rsidR="00D626E2" w:rsidRDefault="00D626E2" w:rsidP="00D626E2">
      <w:pPr>
        <w:jc w:val="left"/>
      </w:pPr>
      <w:r>
        <w:lastRenderedPageBreak/>
        <w:t>}</w:t>
      </w:r>
    </w:p>
    <w:p w14:paraId="2D506B67" w14:textId="77777777" w:rsidR="00D626E2" w:rsidRDefault="00D626E2" w:rsidP="00D626E2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703"/>
        <w:gridCol w:w="1131"/>
        <w:gridCol w:w="4933"/>
      </w:tblGrid>
      <w:tr w:rsidR="00D626E2" w14:paraId="6F3AB82C" w14:textId="77777777" w:rsidTr="00A378B6">
        <w:tc>
          <w:tcPr>
            <w:tcW w:w="1755" w:type="dxa"/>
          </w:tcPr>
          <w:p w14:paraId="01352CD5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dxa"/>
          </w:tcPr>
          <w:p w14:paraId="700595C2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214F1E07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33" w:type="dxa"/>
          </w:tcPr>
          <w:p w14:paraId="733FBCCB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626E2" w14:paraId="19B97CA2" w14:textId="77777777" w:rsidTr="00A378B6">
        <w:tc>
          <w:tcPr>
            <w:tcW w:w="1755" w:type="dxa"/>
          </w:tcPr>
          <w:p w14:paraId="3AB856B6" w14:textId="77777777" w:rsidR="00D626E2" w:rsidRDefault="00D626E2" w:rsidP="00A378B6">
            <w:pPr>
              <w:jc w:val="left"/>
            </w:pPr>
            <w:r>
              <w:t>result</w:t>
            </w:r>
          </w:p>
        </w:tc>
        <w:tc>
          <w:tcPr>
            <w:tcW w:w="703" w:type="dxa"/>
          </w:tcPr>
          <w:p w14:paraId="4CE35F28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9C64F9B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33" w:type="dxa"/>
          </w:tcPr>
          <w:p w14:paraId="57E8D17D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D626E2" w14:paraId="57D7C40D" w14:textId="77777777" w:rsidTr="00A378B6">
        <w:tc>
          <w:tcPr>
            <w:tcW w:w="1755" w:type="dxa"/>
            <w:tcBorders>
              <w:bottom w:val="single" w:sz="4" w:space="0" w:color="000000" w:themeColor="text1"/>
            </w:tcBorders>
          </w:tcPr>
          <w:p w14:paraId="7BEF0C9E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3" w:type="dxa"/>
            <w:tcBorders>
              <w:bottom w:val="single" w:sz="4" w:space="0" w:color="000000" w:themeColor="text1"/>
            </w:tcBorders>
          </w:tcPr>
          <w:p w14:paraId="1CC40B54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27F347CB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33" w:type="dxa"/>
            <w:tcBorders>
              <w:bottom w:val="single" w:sz="4" w:space="0" w:color="000000" w:themeColor="text1"/>
            </w:tcBorders>
          </w:tcPr>
          <w:p w14:paraId="3B160C04" w14:textId="77777777" w:rsidR="00D626E2" w:rsidRDefault="00D626E2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0B891552" w14:textId="77777777" w:rsidR="0067038C" w:rsidRPr="00101AE7" w:rsidRDefault="0067038C" w:rsidP="00C027A2">
      <w:pPr>
        <w:jc w:val="left"/>
        <w:rPr>
          <w:color w:val="FF0000"/>
        </w:rPr>
      </w:pPr>
    </w:p>
    <w:p w14:paraId="2503A22A" w14:textId="7E726807" w:rsidR="00E81AF1" w:rsidRDefault="00FC3C5B" w:rsidP="00E81AF1">
      <w:pPr>
        <w:pStyle w:val="2"/>
      </w:pPr>
      <w:bookmarkStart w:id="35" w:name="_Toc261004217"/>
      <w:r>
        <w:rPr>
          <w:rFonts w:hint="eastAsia"/>
        </w:rPr>
        <w:t>八、</w:t>
      </w:r>
      <w:r w:rsidR="009B52C9">
        <w:t>我问你答</w:t>
      </w:r>
      <w:r>
        <w:rPr>
          <w:rFonts w:hint="eastAsia"/>
        </w:rPr>
        <w:t>---</w:t>
      </w:r>
      <w:r w:rsidR="00E81AF1">
        <w:rPr>
          <w:rFonts w:hint="eastAsia"/>
        </w:rPr>
        <w:t>获取答案</w:t>
      </w:r>
      <w:r w:rsidR="00F038FB">
        <w:rPr>
          <w:rFonts w:hint="eastAsia"/>
        </w:rPr>
        <w:t>的</w:t>
      </w:r>
      <w:r w:rsidR="00E81AF1">
        <w:rPr>
          <w:rFonts w:hint="eastAsia"/>
        </w:rPr>
        <w:t>讨论列表</w:t>
      </w:r>
      <w:bookmarkEnd w:id="35"/>
    </w:p>
    <w:p w14:paraId="1770E1A7" w14:textId="77777777" w:rsidR="00E81AF1" w:rsidRDefault="00E81AF1" w:rsidP="00E81AF1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E81AF1" w14:paraId="234FC512" w14:textId="77777777" w:rsidTr="00A378B6">
        <w:tc>
          <w:tcPr>
            <w:tcW w:w="1668" w:type="dxa"/>
          </w:tcPr>
          <w:p w14:paraId="608D8694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3070BD79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70219F66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54ED0117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81AF1" w14:paraId="74F1897D" w14:textId="77777777" w:rsidTr="00A378B6">
        <w:tc>
          <w:tcPr>
            <w:tcW w:w="1668" w:type="dxa"/>
          </w:tcPr>
          <w:p w14:paraId="464804BA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53EA2E75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A052501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26983CA" w14:textId="77777777" w:rsidR="00E81AF1" w:rsidRDefault="00E81AF1" w:rsidP="00E81AF1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getanswer</w:t>
            </w:r>
            <w:r>
              <w:t>discussion</w:t>
            </w:r>
            <w:r>
              <w:rPr>
                <w:rFonts w:hint="eastAsia"/>
              </w:rPr>
              <w:t>list</w:t>
            </w:r>
          </w:p>
        </w:tc>
      </w:tr>
      <w:tr w:rsidR="00E81AF1" w14:paraId="11CA4DBB" w14:textId="77777777" w:rsidTr="00A378B6">
        <w:tc>
          <w:tcPr>
            <w:tcW w:w="1668" w:type="dxa"/>
          </w:tcPr>
          <w:p w14:paraId="71346795" w14:textId="77777777" w:rsidR="00E81AF1" w:rsidRDefault="00E81AF1" w:rsidP="00A378B6">
            <w:pPr>
              <w:jc w:val="left"/>
            </w:pPr>
            <w:r>
              <w:t>answer_id</w:t>
            </w:r>
          </w:p>
        </w:tc>
        <w:tc>
          <w:tcPr>
            <w:tcW w:w="708" w:type="dxa"/>
          </w:tcPr>
          <w:p w14:paraId="0276C3FB" w14:textId="77777777" w:rsidR="00E81AF1" w:rsidRDefault="004042E3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149299C" w14:textId="77777777" w:rsidR="00E81AF1" w:rsidRDefault="004042E3" w:rsidP="00A378B6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012" w:type="dxa"/>
          </w:tcPr>
          <w:p w14:paraId="0ECE0CB6" w14:textId="77777777" w:rsidR="00E81AF1" w:rsidRDefault="004042E3" w:rsidP="004042E3">
            <w:pPr>
              <w:jc w:val="left"/>
            </w:pPr>
            <w:r>
              <w:rPr>
                <w:rFonts w:hint="eastAsia"/>
              </w:rPr>
              <w:t>答案</w:t>
            </w:r>
            <w:r w:rsidR="00E81AF1">
              <w:rPr>
                <w:rFonts w:hint="eastAsia"/>
              </w:rPr>
              <w:t>ID</w:t>
            </w:r>
          </w:p>
        </w:tc>
      </w:tr>
      <w:tr w:rsidR="00E81AF1" w14:paraId="7FE7618B" w14:textId="77777777" w:rsidTr="00A378B6">
        <w:tc>
          <w:tcPr>
            <w:tcW w:w="1668" w:type="dxa"/>
          </w:tcPr>
          <w:p w14:paraId="1914A779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page_size</w:t>
            </w:r>
          </w:p>
        </w:tc>
        <w:tc>
          <w:tcPr>
            <w:tcW w:w="708" w:type="dxa"/>
          </w:tcPr>
          <w:p w14:paraId="48698AB3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13FAC248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15FC020D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E81AF1" w14:paraId="6D897701" w14:textId="77777777" w:rsidTr="00A378B6">
        <w:tc>
          <w:tcPr>
            <w:tcW w:w="1668" w:type="dxa"/>
          </w:tcPr>
          <w:p w14:paraId="6A9613DE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708" w:type="dxa"/>
          </w:tcPr>
          <w:p w14:paraId="1A852DF4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2409840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031D81FB" w14:textId="77777777" w:rsidR="00E81AF1" w:rsidRPr="00030146" w:rsidRDefault="00E81AF1" w:rsidP="00A378B6">
            <w:pPr>
              <w:jc w:val="left"/>
            </w:pPr>
            <w:r w:rsidRPr="00030146">
              <w:rPr>
                <w:rFonts w:hint="eastAsia"/>
              </w:rPr>
              <w:t>0</w:t>
            </w:r>
            <w:r w:rsidRPr="00030146">
              <w:rPr>
                <w:rFonts w:hint="eastAsia"/>
              </w:rPr>
              <w:t>：返回最新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  <w:p w14:paraId="1E102C8A" w14:textId="77777777" w:rsidR="00E81AF1" w:rsidRDefault="00E81AF1" w:rsidP="00A378B6">
            <w:pPr>
              <w:jc w:val="left"/>
            </w:pPr>
            <w:r w:rsidRPr="00030146">
              <w:rPr>
                <w:rFonts w:hint="eastAsia"/>
              </w:rPr>
              <w:t>其它：返回</w:t>
            </w:r>
            <w:r w:rsidRPr="00030146">
              <w:rPr>
                <w:rFonts w:hint="eastAsia"/>
              </w:rPr>
              <w:t>msgid</w:t>
            </w:r>
            <w:r w:rsidRPr="00030146">
              <w:rPr>
                <w:rFonts w:hint="eastAsia"/>
              </w:rPr>
              <w:t>发送时间之前的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</w:tc>
      </w:tr>
    </w:tbl>
    <w:p w14:paraId="4DA7417F" w14:textId="77777777" w:rsidR="00E81AF1" w:rsidRDefault="00E81AF1" w:rsidP="00E81AF1">
      <w:pPr>
        <w:jc w:val="left"/>
      </w:pPr>
    </w:p>
    <w:p w14:paraId="248880C7" w14:textId="77777777" w:rsidR="00E81AF1" w:rsidRDefault="00E81AF1" w:rsidP="00E81AF1">
      <w:pPr>
        <w:jc w:val="left"/>
      </w:pPr>
    </w:p>
    <w:p w14:paraId="23C10B64" w14:textId="77777777" w:rsidR="00E81AF1" w:rsidRDefault="00E81AF1" w:rsidP="00E81AF1">
      <w:pPr>
        <w:jc w:val="left"/>
      </w:pPr>
      <w:r>
        <w:rPr>
          <w:rFonts w:hint="eastAsia"/>
        </w:rPr>
        <w:t>返回示例：</w:t>
      </w:r>
    </w:p>
    <w:p w14:paraId="3FDEBE8A" w14:textId="77777777" w:rsidR="00F038FB" w:rsidRDefault="00F038FB" w:rsidP="00F038FB">
      <w:pPr>
        <w:jc w:val="left"/>
      </w:pPr>
      <w:r>
        <w:t>{</w:t>
      </w:r>
    </w:p>
    <w:p w14:paraId="5F408B59" w14:textId="77777777" w:rsidR="00F038FB" w:rsidRDefault="00F038FB" w:rsidP="00F038FB">
      <w:pPr>
        <w:jc w:val="left"/>
      </w:pPr>
      <w:r>
        <w:tab/>
        <w:t>"result":"1",</w:t>
      </w:r>
    </w:p>
    <w:p w14:paraId="4A2EBFA8" w14:textId="77777777" w:rsidR="00F038FB" w:rsidRDefault="00F038FB" w:rsidP="00F038FB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E7B6033" w14:textId="77777777" w:rsidR="00F038FB" w:rsidRDefault="00F038FB" w:rsidP="00F038FB">
      <w:pPr>
        <w:jc w:val="left"/>
      </w:pPr>
      <w:r>
        <w:tab/>
        <w:t>"msglist":[</w:t>
      </w:r>
    </w:p>
    <w:p w14:paraId="5E26925D" w14:textId="77777777" w:rsidR="00F038FB" w:rsidRDefault="00F038FB" w:rsidP="00F038FB">
      <w:pPr>
        <w:jc w:val="left"/>
      </w:pPr>
      <w:r>
        <w:tab/>
      </w:r>
      <w:r>
        <w:tab/>
        <w:t>{</w:t>
      </w:r>
    </w:p>
    <w:p w14:paraId="08C9F426" w14:textId="77777777" w:rsidR="00F038FB" w:rsidRDefault="00F038FB" w:rsidP="00F038FB">
      <w:pPr>
        <w:jc w:val="left"/>
      </w:pPr>
      <w:r>
        <w:tab/>
      </w:r>
      <w:r>
        <w:tab/>
      </w:r>
      <w:r>
        <w:tab/>
        <w:t>"msgid":"80210001",</w:t>
      </w:r>
    </w:p>
    <w:p w14:paraId="46A7FAAB" w14:textId="77777777" w:rsidR="00F038FB" w:rsidRDefault="00F038FB" w:rsidP="00F038F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提供了不错的解题思路，不错哦！</w:t>
      </w:r>
      <w:r>
        <w:rPr>
          <w:rFonts w:hint="eastAsia"/>
        </w:rPr>
        <w:t>",</w:t>
      </w:r>
    </w:p>
    <w:p w14:paraId="35485A0C" w14:textId="77777777" w:rsidR="00F038FB" w:rsidRDefault="00F038FB" w:rsidP="00F038F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"createuser_name":"</w:t>
      </w:r>
      <w:r>
        <w:rPr>
          <w:rFonts w:hint="eastAsia"/>
        </w:rPr>
        <w:t>测试账户</w:t>
      </w:r>
      <w:r>
        <w:rPr>
          <w:rFonts w:hint="eastAsia"/>
        </w:rPr>
        <w:t>-1",</w:t>
      </w:r>
    </w:p>
    <w:p w14:paraId="33B355BA" w14:textId="77777777" w:rsidR="00F038FB" w:rsidRDefault="00F038FB" w:rsidP="00F038FB">
      <w:pPr>
        <w:jc w:val="left"/>
      </w:pPr>
      <w:r>
        <w:tab/>
      </w:r>
      <w:r>
        <w:tab/>
      </w:r>
      <w:r>
        <w:tab/>
        <w:t>"createuser_id":"10001",</w:t>
      </w:r>
    </w:p>
    <w:p w14:paraId="01EC9279" w14:textId="77777777" w:rsidR="00F038FB" w:rsidRDefault="00F038FB" w:rsidP="00F038FB">
      <w:pPr>
        <w:jc w:val="left"/>
      </w:pPr>
      <w:r>
        <w:tab/>
      </w:r>
      <w:r>
        <w:tab/>
      </w:r>
      <w:r>
        <w:tab/>
        <w:t>"createuser_avatar":"http:xxx/xxx.jpg",</w:t>
      </w:r>
    </w:p>
    <w:p w14:paraId="6BBBCD86" w14:textId="77777777" w:rsidR="00F038FB" w:rsidRDefault="00F038FB" w:rsidP="00F038FB">
      <w:pPr>
        <w:jc w:val="left"/>
      </w:pPr>
      <w:r>
        <w:tab/>
      </w:r>
      <w:r>
        <w:tab/>
      </w:r>
      <w:r>
        <w:tab/>
        <w:t>"craatetime":"2014-05-05 11:30",</w:t>
      </w:r>
    </w:p>
    <w:p w14:paraId="1EC875E9" w14:textId="77777777" w:rsidR="00F038FB" w:rsidRDefault="00F038FB" w:rsidP="00F038FB">
      <w:pPr>
        <w:jc w:val="left"/>
      </w:pPr>
      <w:r>
        <w:tab/>
      </w:r>
      <w:r>
        <w:tab/>
      </w:r>
      <w:r>
        <w:tab/>
        <w:t>"imgurl":"http:xxx/xxx.jpg"</w:t>
      </w:r>
    </w:p>
    <w:p w14:paraId="0B60292A" w14:textId="77777777" w:rsidR="00F038FB" w:rsidRDefault="00F038FB" w:rsidP="00F038FB">
      <w:pPr>
        <w:jc w:val="left"/>
      </w:pPr>
      <w:r>
        <w:tab/>
      </w:r>
      <w:r>
        <w:tab/>
        <w:t>},</w:t>
      </w:r>
    </w:p>
    <w:p w14:paraId="0317E89C" w14:textId="77777777" w:rsidR="00F038FB" w:rsidRDefault="00F038FB" w:rsidP="00F038FB">
      <w:pPr>
        <w:jc w:val="left"/>
      </w:pPr>
      <w:r>
        <w:tab/>
      </w:r>
      <w:r>
        <w:tab/>
        <w:t>{</w:t>
      </w:r>
    </w:p>
    <w:p w14:paraId="47434C90" w14:textId="77777777" w:rsidR="00F038FB" w:rsidRDefault="00F038FB" w:rsidP="00F038FB">
      <w:pPr>
        <w:jc w:val="left"/>
      </w:pPr>
      <w:r>
        <w:tab/>
      </w:r>
      <w:r>
        <w:tab/>
      </w:r>
      <w:r>
        <w:tab/>
        <w:t>"msgid":"80210002",</w:t>
      </w:r>
    </w:p>
    <w:p w14:paraId="7BDD0A60" w14:textId="77777777" w:rsidR="00F038FB" w:rsidRDefault="00F038FB" w:rsidP="00F038F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这个方法很好</w:t>
      </w:r>
      <w:r>
        <w:rPr>
          <w:rFonts w:hint="eastAsia"/>
        </w:rPr>
        <w:t>",</w:t>
      </w:r>
    </w:p>
    <w:p w14:paraId="69E40274" w14:textId="77777777" w:rsidR="00F038FB" w:rsidRDefault="00F038FB" w:rsidP="00F038F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"createuser_name":"</w:t>
      </w:r>
      <w:r>
        <w:rPr>
          <w:rFonts w:hint="eastAsia"/>
        </w:rPr>
        <w:t>测试账户</w:t>
      </w:r>
      <w:r>
        <w:rPr>
          <w:rFonts w:hint="eastAsia"/>
        </w:rPr>
        <w:t>-4",</w:t>
      </w:r>
    </w:p>
    <w:p w14:paraId="6B3F0676" w14:textId="77777777" w:rsidR="00F038FB" w:rsidRDefault="00F038FB" w:rsidP="00F038FB">
      <w:pPr>
        <w:jc w:val="left"/>
      </w:pPr>
      <w:r>
        <w:tab/>
      </w:r>
      <w:r>
        <w:tab/>
      </w:r>
      <w:r>
        <w:tab/>
        <w:t>"createuser_id":"10004",</w:t>
      </w:r>
    </w:p>
    <w:p w14:paraId="6BE7D367" w14:textId="77777777" w:rsidR="00F038FB" w:rsidRDefault="00F038FB" w:rsidP="00F038FB">
      <w:pPr>
        <w:jc w:val="left"/>
      </w:pPr>
      <w:r>
        <w:tab/>
      </w:r>
      <w:r>
        <w:tab/>
      </w:r>
      <w:r>
        <w:tab/>
        <w:t>"createuser_avatar":"http:xxx/xxx.jpg",</w:t>
      </w:r>
    </w:p>
    <w:p w14:paraId="37A5FE0B" w14:textId="77777777" w:rsidR="00F038FB" w:rsidRDefault="00F038FB" w:rsidP="00F038FB">
      <w:pPr>
        <w:jc w:val="left"/>
      </w:pPr>
      <w:r>
        <w:tab/>
      </w:r>
      <w:r>
        <w:tab/>
      </w:r>
      <w:r>
        <w:tab/>
        <w:t>"craatetime":"2014-05-05 13:22",</w:t>
      </w:r>
    </w:p>
    <w:p w14:paraId="760FCDED" w14:textId="77777777" w:rsidR="00F038FB" w:rsidRDefault="00F038FB" w:rsidP="00F038FB">
      <w:pPr>
        <w:jc w:val="left"/>
      </w:pPr>
      <w:r>
        <w:tab/>
      </w:r>
      <w:r>
        <w:tab/>
      </w:r>
      <w:r>
        <w:tab/>
        <w:t>"imgurl":""</w:t>
      </w:r>
    </w:p>
    <w:p w14:paraId="575BE672" w14:textId="77777777" w:rsidR="00F038FB" w:rsidRDefault="00F038FB" w:rsidP="00F038FB">
      <w:pPr>
        <w:jc w:val="left"/>
      </w:pPr>
      <w:r>
        <w:tab/>
      </w:r>
      <w:r>
        <w:tab/>
        <w:t>}</w:t>
      </w:r>
    </w:p>
    <w:p w14:paraId="7BA48C3C" w14:textId="77777777" w:rsidR="00F038FB" w:rsidRDefault="00F038FB" w:rsidP="00F038FB">
      <w:pPr>
        <w:jc w:val="left"/>
      </w:pPr>
      <w:r>
        <w:tab/>
        <w:t>]</w:t>
      </w:r>
    </w:p>
    <w:p w14:paraId="72A4DE6B" w14:textId="77777777" w:rsidR="00E81AF1" w:rsidRDefault="00F038FB" w:rsidP="00F038FB">
      <w:pPr>
        <w:jc w:val="left"/>
      </w:pPr>
      <w:r>
        <w:t>}</w:t>
      </w:r>
    </w:p>
    <w:p w14:paraId="39F59C31" w14:textId="77777777" w:rsidR="00E81AF1" w:rsidRDefault="00E81AF1" w:rsidP="00E81AF1">
      <w:pPr>
        <w:jc w:val="left"/>
      </w:pPr>
      <w:r>
        <w:rPr>
          <w:rFonts w:hint="eastAsia"/>
        </w:rPr>
        <w:lastRenderedPageBreak/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3"/>
        <w:gridCol w:w="702"/>
        <w:gridCol w:w="1129"/>
        <w:gridCol w:w="4918"/>
      </w:tblGrid>
      <w:tr w:rsidR="00E81AF1" w14:paraId="0641F88B" w14:textId="77777777" w:rsidTr="00BB666D">
        <w:tc>
          <w:tcPr>
            <w:tcW w:w="1773" w:type="dxa"/>
          </w:tcPr>
          <w:p w14:paraId="1E75DE3E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2" w:type="dxa"/>
          </w:tcPr>
          <w:p w14:paraId="2ADBAD38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29" w:type="dxa"/>
          </w:tcPr>
          <w:p w14:paraId="4890F5C4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18" w:type="dxa"/>
          </w:tcPr>
          <w:p w14:paraId="7C31316C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81AF1" w14:paraId="73D028EC" w14:textId="77777777" w:rsidTr="00BB666D">
        <w:tc>
          <w:tcPr>
            <w:tcW w:w="1773" w:type="dxa"/>
          </w:tcPr>
          <w:p w14:paraId="2BE8AD29" w14:textId="77777777" w:rsidR="00E81AF1" w:rsidRDefault="00E81AF1" w:rsidP="00A378B6">
            <w:pPr>
              <w:jc w:val="left"/>
            </w:pPr>
            <w:r>
              <w:t>result</w:t>
            </w:r>
          </w:p>
        </w:tc>
        <w:tc>
          <w:tcPr>
            <w:tcW w:w="702" w:type="dxa"/>
          </w:tcPr>
          <w:p w14:paraId="1847CE5F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15C4C923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18" w:type="dxa"/>
          </w:tcPr>
          <w:p w14:paraId="39650727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E81AF1" w14:paraId="36D87D56" w14:textId="77777777" w:rsidTr="00BB666D">
        <w:tc>
          <w:tcPr>
            <w:tcW w:w="1773" w:type="dxa"/>
            <w:tcBorders>
              <w:bottom w:val="single" w:sz="4" w:space="0" w:color="000000" w:themeColor="text1"/>
            </w:tcBorders>
          </w:tcPr>
          <w:p w14:paraId="13BEEA10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2" w:type="dxa"/>
            <w:tcBorders>
              <w:bottom w:val="single" w:sz="4" w:space="0" w:color="000000" w:themeColor="text1"/>
            </w:tcBorders>
          </w:tcPr>
          <w:p w14:paraId="1E2612E6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  <w:tcBorders>
              <w:bottom w:val="single" w:sz="4" w:space="0" w:color="000000" w:themeColor="text1"/>
            </w:tcBorders>
          </w:tcPr>
          <w:p w14:paraId="35AFC60A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  <w:tcBorders>
              <w:bottom w:val="single" w:sz="4" w:space="0" w:color="000000" w:themeColor="text1"/>
            </w:tcBorders>
          </w:tcPr>
          <w:p w14:paraId="334D4839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  <w:tr w:rsidR="00BB666D" w14:paraId="6C3C4AFD" w14:textId="77777777" w:rsidTr="00BB666D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</w:tcPr>
          <w:p w14:paraId="2A4D22C9" w14:textId="77777777" w:rsidR="00BB666D" w:rsidRDefault="00BB666D" w:rsidP="00A378B6">
            <w:pPr>
              <w:jc w:val="left"/>
            </w:pPr>
            <w:r>
              <w:t>msglist</w:t>
            </w:r>
            <w:r w:rsidR="00FC3C5B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讨论列表</w:t>
            </w:r>
          </w:p>
        </w:tc>
      </w:tr>
      <w:tr w:rsidR="00E81AF1" w14:paraId="5CF119B4" w14:textId="77777777" w:rsidTr="00BB666D">
        <w:tc>
          <w:tcPr>
            <w:tcW w:w="1773" w:type="dxa"/>
          </w:tcPr>
          <w:p w14:paraId="6015C12C" w14:textId="77777777" w:rsidR="00E81AF1" w:rsidRDefault="00E81AF1" w:rsidP="00A378B6">
            <w:pPr>
              <w:jc w:val="left"/>
            </w:pPr>
            <w:r>
              <w:t>msgid</w:t>
            </w:r>
          </w:p>
        </w:tc>
        <w:tc>
          <w:tcPr>
            <w:tcW w:w="702" w:type="dxa"/>
          </w:tcPr>
          <w:p w14:paraId="3DA0992A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5520B47A" w14:textId="77777777" w:rsidR="00E81AF1" w:rsidRDefault="00E81AF1" w:rsidP="00A378B6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918" w:type="dxa"/>
          </w:tcPr>
          <w:p w14:paraId="62B88C74" w14:textId="77777777" w:rsidR="00E81AF1" w:rsidRDefault="00916B58" w:rsidP="00A378B6">
            <w:pPr>
              <w:jc w:val="left"/>
            </w:pPr>
            <w:r>
              <w:rPr>
                <w:rFonts w:hint="eastAsia"/>
              </w:rPr>
              <w:t>答案讨论的</w:t>
            </w:r>
            <w:r w:rsidR="00E81AF1">
              <w:rPr>
                <w:rFonts w:hint="eastAsia"/>
              </w:rPr>
              <w:t>ID</w:t>
            </w:r>
          </w:p>
        </w:tc>
      </w:tr>
      <w:tr w:rsidR="00E81AF1" w14:paraId="7EF58AAF" w14:textId="77777777" w:rsidTr="00BB666D">
        <w:tc>
          <w:tcPr>
            <w:tcW w:w="1773" w:type="dxa"/>
          </w:tcPr>
          <w:p w14:paraId="2873E6E2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msgcontent</w:t>
            </w:r>
          </w:p>
        </w:tc>
        <w:tc>
          <w:tcPr>
            <w:tcW w:w="702" w:type="dxa"/>
          </w:tcPr>
          <w:p w14:paraId="016D3370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555B002A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1F22391B" w14:textId="77777777" w:rsidR="00E81AF1" w:rsidRDefault="00916B58" w:rsidP="00A378B6">
            <w:pPr>
              <w:jc w:val="left"/>
            </w:pPr>
            <w:r>
              <w:rPr>
                <w:rFonts w:hint="eastAsia"/>
              </w:rPr>
              <w:t>答案讨论的</w:t>
            </w:r>
            <w:r w:rsidR="00E81AF1">
              <w:rPr>
                <w:rFonts w:hint="eastAsia"/>
              </w:rPr>
              <w:t>相关描述</w:t>
            </w:r>
          </w:p>
        </w:tc>
      </w:tr>
      <w:tr w:rsidR="00E81AF1" w14:paraId="4D58ADD1" w14:textId="77777777" w:rsidTr="00BB666D">
        <w:tc>
          <w:tcPr>
            <w:tcW w:w="1773" w:type="dxa"/>
          </w:tcPr>
          <w:p w14:paraId="2CD65F86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createuser_name</w:t>
            </w:r>
          </w:p>
        </w:tc>
        <w:tc>
          <w:tcPr>
            <w:tcW w:w="702" w:type="dxa"/>
          </w:tcPr>
          <w:p w14:paraId="371B6C93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32211586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3A439284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创建者姓名</w:t>
            </w:r>
          </w:p>
        </w:tc>
      </w:tr>
      <w:tr w:rsidR="00E81AF1" w14:paraId="085F226A" w14:textId="77777777" w:rsidTr="00BB666D">
        <w:tc>
          <w:tcPr>
            <w:tcW w:w="1773" w:type="dxa"/>
          </w:tcPr>
          <w:p w14:paraId="5E10F8ED" w14:textId="77777777" w:rsidR="00E81AF1" w:rsidRDefault="00E81AF1" w:rsidP="00A378B6">
            <w:pPr>
              <w:jc w:val="left"/>
            </w:pPr>
            <w:r>
              <w:t>createuser_id</w:t>
            </w:r>
          </w:p>
        </w:tc>
        <w:tc>
          <w:tcPr>
            <w:tcW w:w="702" w:type="dxa"/>
          </w:tcPr>
          <w:p w14:paraId="4C2A794F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147CA40B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0CADF365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916B58" w14:paraId="0105D545" w14:textId="77777777" w:rsidTr="00BB666D">
        <w:tc>
          <w:tcPr>
            <w:tcW w:w="1773" w:type="dxa"/>
          </w:tcPr>
          <w:p w14:paraId="44B8033D" w14:textId="77777777" w:rsidR="00916B58" w:rsidRDefault="00916B58" w:rsidP="00A378B6">
            <w:pPr>
              <w:jc w:val="left"/>
            </w:pPr>
            <w:r>
              <w:t>createuser_avatar</w:t>
            </w:r>
          </w:p>
        </w:tc>
        <w:tc>
          <w:tcPr>
            <w:tcW w:w="702" w:type="dxa"/>
          </w:tcPr>
          <w:p w14:paraId="626126FB" w14:textId="77777777" w:rsidR="00916B58" w:rsidRDefault="00916B58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442153A2" w14:textId="77777777" w:rsidR="00916B58" w:rsidRDefault="00916B58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4D924FA2" w14:textId="77777777" w:rsidR="00916B58" w:rsidRDefault="00916B58" w:rsidP="00A378B6">
            <w:pPr>
              <w:jc w:val="left"/>
            </w:pPr>
            <w:r>
              <w:rPr>
                <w:rFonts w:hint="eastAsia"/>
              </w:rPr>
              <w:t>创建者头像地址，没有为空字符串</w:t>
            </w:r>
          </w:p>
        </w:tc>
      </w:tr>
      <w:tr w:rsidR="00E81AF1" w14:paraId="42FDB240" w14:textId="77777777" w:rsidTr="00BB666D">
        <w:tc>
          <w:tcPr>
            <w:tcW w:w="1773" w:type="dxa"/>
          </w:tcPr>
          <w:p w14:paraId="57D35C41" w14:textId="77777777" w:rsidR="00E81AF1" w:rsidRDefault="00E81AF1" w:rsidP="00A378B6">
            <w:pPr>
              <w:jc w:val="left"/>
            </w:pPr>
            <w:r>
              <w:t>craatetime</w:t>
            </w:r>
          </w:p>
        </w:tc>
        <w:tc>
          <w:tcPr>
            <w:tcW w:w="702" w:type="dxa"/>
          </w:tcPr>
          <w:p w14:paraId="62871F8D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74D245C7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41CBD02A" w14:textId="77777777" w:rsidR="00E81AF1" w:rsidRDefault="000843CA" w:rsidP="00A378B6">
            <w:pPr>
              <w:jc w:val="left"/>
            </w:pPr>
            <w:r>
              <w:rPr>
                <w:rFonts w:hint="eastAsia"/>
              </w:rPr>
              <w:t>答案讨论的</w:t>
            </w:r>
            <w:r w:rsidR="00E81AF1">
              <w:rPr>
                <w:rFonts w:hint="eastAsia"/>
              </w:rPr>
              <w:t>创建时间</w:t>
            </w:r>
          </w:p>
        </w:tc>
      </w:tr>
      <w:tr w:rsidR="00E81AF1" w14:paraId="6410CA72" w14:textId="77777777" w:rsidTr="00BB666D">
        <w:tc>
          <w:tcPr>
            <w:tcW w:w="1773" w:type="dxa"/>
          </w:tcPr>
          <w:p w14:paraId="19AC16AC" w14:textId="77777777" w:rsidR="00E81AF1" w:rsidRDefault="000843CA" w:rsidP="00A378B6">
            <w:pPr>
              <w:jc w:val="left"/>
            </w:pPr>
            <w:r>
              <w:t>imgurl</w:t>
            </w:r>
          </w:p>
        </w:tc>
        <w:tc>
          <w:tcPr>
            <w:tcW w:w="702" w:type="dxa"/>
          </w:tcPr>
          <w:p w14:paraId="79EE7AA8" w14:textId="77777777" w:rsidR="00E81AF1" w:rsidRDefault="00E81AF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29" w:type="dxa"/>
          </w:tcPr>
          <w:p w14:paraId="4CE46562" w14:textId="5452D3A6" w:rsidR="00E81AF1" w:rsidRDefault="00FC3C5B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71123F3C" w14:textId="77777777" w:rsidR="00E81AF1" w:rsidRDefault="000843CA" w:rsidP="00A378B6">
            <w:pPr>
              <w:jc w:val="left"/>
            </w:pPr>
            <w:r>
              <w:rPr>
                <w:rFonts w:hint="eastAsia"/>
              </w:rPr>
              <w:t>答案讨论的贴图地址</w:t>
            </w:r>
          </w:p>
        </w:tc>
      </w:tr>
    </w:tbl>
    <w:p w14:paraId="733355BF" w14:textId="77777777" w:rsidR="00E81AF1" w:rsidRPr="00E81AF1" w:rsidRDefault="00E81AF1" w:rsidP="00E81AF1"/>
    <w:p w14:paraId="136D7487" w14:textId="590C9323" w:rsidR="00E81AF1" w:rsidRDefault="00FC3C5B" w:rsidP="00252C66">
      <w:pPr>
        <w:pStyle w:val="2"/>
      </w:pPr>
      <w:bookmarkStart w:id="36" w:name="_Toc261004218"/>
      <w:r>
        <w:rPr>
          <w:rFonts w:hint="eastAsia"/>
        </w:rPr>
        <w:t>九、</w:t>
      </w:r>
      <w:r w:rsidR="009B52C9">
        <w:t>我问你答</w:t>
      </w:r>
      <w:r>
        <w:rPr>
          <w:rFonts w:hint="eastAsia"/>
        </w:rPr>
        <w:t>---</w:t>
      </w:r>
      <w:r w:rsidR="00E81AF1">
        <w:rPr>
          <w:rFonts w:hint="eastAsia"/>
        </w:rPr>
        <w:t>发表答案讨论</w:t>
      </w:r>
      <w:bookmarkEnd w:id="36"/>
    </w:p>
    <w:p w14:paraId="691C277F" w14:textId="77777777" w:rsidR="00252C66" w:rsidRDefault="00252C66" w:rsidP="00252C66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252C66" w14:paraId="43785DD4" w14:textId="77777777" w:rsidTr="00A378B6">
        <w:tc>
          <w:tcPr>
            <w:tcW w:w="1668" w:type="dxa"/>
          </w:tcPr>
          <w:p w14:paraId="782425C6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1DCA19B0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D48390B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06C15F79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52C66" w14:paraId="4A3292EC" w14:textId="77777777" w:rsidTr="00A378B6">
        <w:tc>
          <w:tcPr>
            <w:tcW w:w="1668" w:type="dxa"/>
          </w:tcPr>
          <w:p w14:paraId="7BB462AE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523AB727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1913C72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BC89CC2" w14:textId="77777777" w:rsidR="00252C66" w:rsidRDefault="00252C66" w:rsidP="003022C5">
            <w:pPr>
              <w:jc w:val="left"/>
            </w:pPr>
            <w:r>
              <w:rPr>
                <w:rFonts w:hint="eastAsia"/>
              </w:rPr>
              <w:t>固定值：</w:t>
            </w:r>
            <w:r w:rsidR="003022C5">
              <w:rPr>
                <w:rFonts w:hint="eastAsia"/>
              </w:rPr>
              <w:t>send</w:t>
            </w:r>
            <w:r>
              <w:rPr>
                <w:rFonts w:hint="eastAsia"/>
              </w:rPr>
              <w:t>answer</w:t>
            </w:r>
            <w:r>
              <w:t>discussion</w:t>
            </w:r>
          </w:p>
        </w:tc>
      </w:tr>
      <w:tr w:rsidR="00252C66" w14:paraId="7159A2BA" w14:textId="77777777" w:rsidTr="00A378B6">
        <w:tc>
          <w:tcPr>
            <w:tcW w:w="1668" w:type="dxa"/>
          </w:tcPr>
          <w:p w14:paraId="113B366A" w14:textId="77777777" w:rsidR="00252C66" w:rsidRDefault="00252C66" w:rsidP="00A378B6">
            <w:pPr>
              <w:jc w:val="left"/>
            </w:pPr>
            <w:r>
              <w:t>answer_id</w:t>
            </w:r>
          </w:p>
        </w:tc>
        <w:tc>
          <w:tcPr>
            <w:tcW w:w="708" w:type="dxa"/>
          </w:tcPr>
          <w:p w14:paraId="27A32958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3975EE95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7C4EAD41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答案的</w:t>
            </w:r>
            <w:r>
              <w:rPr>
                <w:rFonts w:hint="eastAsia"/>
              </w:rPr>
              <w:t>ID</w:t>
            </w:r>
          </w:p>
        </w:tc>
      </w:tr>
      <w:tr w:rsidR="00252C66" w14:paraId="332D9D8F" w14:textId="77777777" w:rsidTr="00A378B6">
        <w:tc>
          <w:tcPr>
            <w:tcW w:w="1668" w:type="dxa"/>
          </w:tcPr>
          <w:p w14:paraId="16C4AD30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708" w:type="dxa"/>
          </w:tcPr>
          <w:p w14:paraId="1234C868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DF8F994" w14:textId="77777777" w:rsidR="00252C66" w:rsidRDefault="00252C66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238B544C" w14:textId="77777777" w:rsidR="00252C66" w:rsidRDefault="007A509E" w:rsidP="00A378B6">
            <w:pPr>
              <w:jc w:val="left"/>
            </w:pPr>
            <w:r>
              <w:rPr>
                <w:rFonts w:hint="eastAsia"/>
              </w:rPr>
              <w:t>发表</w:t>
            </w:r>
            <w:r w:rsidR="00252C66">
              <w:rPr>
                <w:rFonts w:hint="eastAsia"/>
              </w:rPr>
              <w:t>的讨论的内容</w:t>
            </w:r>
          </w:p>
        </w:tc>
      </w:tr>
    </w:tbl>
    <w:p w14:paraId="78024865" w14:textId="77777777" w:rsidR="00252C66" w:rsidRDefault="00252C66" w:rsidP="00252C66">
      <w:pPr>
        <w:jc w:val="left"/>
      </w:pPr>
    </w:p>
    <w:p w14:paraId="0AA0358B" w14:textId="77777777" w:rsidR="00660B61" w:rsidRDefault="00660B61" w:rsidP="00660B61">
      <w:pPr>
        <w:jc w:val="left"/>
      </w:pPr>
      <w:r>
        <w:rPr>
          <w:rFonts w:hint="eastAsia"/>
        </w:rPr>
        <w:t>返回示例：</w:t>
      </w:r>
    </w:p>
    <w:p w14:paraId="3F32C9DF" w14:textId="77777777" w:rsidR="00660B61" w:rsidRDefault="00660B61" w:rsidP="00660B61">
      <w:pPr>
        <w:jc w:val="left"/>
      </w:pPr>
      <w:r>
        <w:t>{</w:t>
      </w:r>
    </w:p>
    <w:p w14:paraId="1A774894" w14:textId="77777777" w:rsidR="00660B61" w:rsidRDefault="00660B61" w:rsidP="00660B61">
      <w:pPr>
        <w:jc w:val="left"/>
      </w:pPr>
      <w:r>
        <w:tab/>
        <w:t>"result":"1",</w:t>
      </w:r>
    </w:p>
    <w:p w14:paraId="6D282410" w14:textId="77777777" w:rsidR="00660B61" w:rsidRDefault="00660B61" w:rsidP="00660B61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37FC72E6" w14:textId="77777777" w:rsidR="00660B61" w:rsidRDefault="00660B61" w:rsidP="00660B61">
      <w:pPr>
        <w:jc w:val="left"/>
      </w:pPr>
      <w:r>
        <w:t>}</w:t>
      </w:r>
    </w:p>
    <w:p w14:paraId="6AD0A969" w14:textId="77777777" w:rsidR="00660B61" w:rsidRDefault="00660B61" w:rsidP="00660B61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703"/>
        <w:gridCol w:w="1131"/>
        <w:gridCol w:w="4933"/>
      </w:tblGrid>
      <w:tr w:rsidR="00660B61" w14:paraId="3497845F" w14:textId="77777777" w:rsidTr="00A378B6">
        <w:tc>
          <w:tcPr>
            <w:tcW w:w="1755" w:type="dxa"/>
          </w:tcPr>
          <w:p w14:paraId="62000266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dxa"/>
          </w:tcPr>
          <w:p w14:paraId="3568FA91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17615BA7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33" w:type="dxa"/>
          </w:tcPr>
          <w:p w14:paraId="0D05DA61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0B61" w14:paraId="35AF6063" w14:textId="77777777" w:rsidTr="00A378B6">
        <w:tc>
          <w:tcPr>
            <w:tcW w:w="1755" w:type="dxa"/>
          </w:tcPr>
          <w:p w14:paraId="33BDEEC7" w14:textId="77777777" w:rsidR="00660B61" w:rsidRDefault="00660B61" w:rsidP="00A378B6">
            <w:pPr>
              <w:jc w:val="left"/>
            </w:pPr>
            <w:r>
              <w:t>result</w:t>
            </w:r>
          </w:p>
        </w:tc>
        <w:tc>
          <w:tcPr>
            <w:tcW w:w="703" w:type="dxa"/>
          </w:tcPr>
          <w:p w14:paraId="187E1FF6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99CE7C6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33" w:type="dxa"/>
          </w:tcPr>
          <w:p w14:paraId="537474BD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660B61" w14:paraId="7B76E3BE" w14:textId="77777777" w:rsidTr="00A378B6">
        <w:tc>
          <w:tcPr>
            <w:tcW w:w="1755" w:type="dxa"/>
            <w:tcBorders>
              <w:bottom w:val="single" w:sz="4" w:space="0" w:color="000000" w:themeColor="text1"/>
            </w:tcBorders>
          </w:tcPr>
          <w:p w14:paraId="241174C2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3" w:type="dxa"/>
            <w:tcBorders>
              <w:bottom w:val="single" w:sz="4" w:space="0" w:color="000000" w:themeColor="text1"/>
            </w:tcBorders>
          </w:tcPr>
          <w:p w14:paraId="4CB8F232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6E303916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33" w:type="dxa"/>
            <w:tcBorders>
              <w:bottom w:val="single" w:sz="4" w:space="0" w:color="000000" w:themeColor="text1"/>
            </w:tcBorders>
          </w:tcPr>
          <w:p w14:paraId="4B0AE16D" w14:textId="77777777" w:rsidR="00660B61" w:rsidRDefault="00660B61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1B0BE55D" w14:textId="77777777" w:rsidR="00660B61" w:rsidRPr="00E81AF1" w:rsidRDefault="00660B61" w:rsidP="00660B61"/>
    <w:p w14:paraId="326AE5A5" w14:textId="0132562F" w:rsidR="00E81AF1" w:rsidRDefault="00FC3C5B" w:rsidP="00B4706B">
      <w:pPr>
        <w:pStyle w:val="2"/>
      </w:pPr>
      <w:bookmarkStart w:id="37" w:name="_Toc261004219"/>
      <w:r>
        <w:rPr>
          <w:rFonts w:hint="eastAsia"/>
        </w:rPr>
        <w:t>十、</w:t>
      </w:r>
      <w:r w:rsidR="009B52C9">
        <w:t>我问你答</w:t>
      </w:r>
      <w:r>
        <w:rPr>
          <w:rFonts w:hint="eastAsia"/>
        </w:rPr>
        <w:t>---</w:t>
      </w:r>
      <w:r w:rsidR="00E81AF1">
        <w:rPr>
          <w:rFonts w:hint="eastAsia"/>
        </w:rPr>
        <w:t>给答案点赞</w:t>
      </w:r>
      <w:bookmarkEnd w:id="37"/>
    </w:p>
    <w:p w14:paraId="49F8C202" w14:textId="77777777" w:rsidR="00595580" w:rsidRDefault="00595580" w:rsidP="00595580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595580" w14:paraId="1A5556A0" w14:textId="77777777" w:rsidTr="00A378B6">
        <w:tc>
          <w:tcPr>
            <w:tcW w:w="1668" w:type="dxa"/>
          </w:tcPr>
          <w:p w14:paraId="6737A31C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5C7967F3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895BC01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635A4D53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95580" w14:paraId="7AC9FBB6" w14:textId="77777777" w:rsidTr="00A378B6">
        <w:tc>
          <w:tcPr>
            <w:tcW w:w="1668" w:type="dxa"/>
          </w:tcPr>
          <w:p w14:paraId="56E8FA10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42CE0BA8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5A20FAF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5409CBD" w14:textId="77777777" w:rsidR="00595580" w:rsidRDefault="00595580" w:rsidP="00595580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sendanswerzan</w:t>
            </w:r>
          </w:p>
        </w:tc>
      </w:tr>
      <w:tr w:rsidR="00595580" w14:paraId="57F6399B" w14:textId="77777777" w:rsidTr="00A378B6">
        <w:tc>
          <w:tcPr>
            <w:tcW w:w="1668" w:type="dxa"/>
          </w:tcPr>
          <w:p w14:paraId="31CA7B64" w14:textId="77777777" w:rsidR="00595580" w:rsidRDefault="00595580" w:rsidP="00A378B6">
            <w:pPr>
              <w:jc w:val="left"/>
            </w:pPr>
            <w:r>
              <w:t>answer_id</w:t>
            </w:r>
          </w:p>
        </w:tc>
        <w:tc>
          <w:tcPr>
            <w:tcW w:w="708" w:type="dxa"/>
          </w:tcPr>
          <w:p w14:paraId="3FEC71FC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CDDB566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1084F6A1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答案的</w:t>
            </w:r>
            <w:r>
              <w:rPr>
                <w:rFonts w:hint="eastAsia"/>
              </w:rPr>
              <w:t>ID</w:t>
            </w:r>
          </w:p>
        </w:tc>
      </w:tr>
      <w:tr w:rsidR="00BB666D" w14:paraId="1E9A4335" w14:textId="77777777" w:rsidTr="00A378B6">
        <w:tc>
          <w:tcPr>
            <w:tcW w:w="1668" w:type="dxa"/>
          </w:tcPr>
          <w:p w14:paraId="1C0CD537" w14:textId="77777777" w:rsidR="00BB666D" w:rsidRDefault="00BB666D" w:rsidP="00A378B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</w:tcPr>
          <w:p w14:paraId="335C53A8" w14:textId="77777777" w:rsidR="00BB666D" w:rsidRDefault="00BB666D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802221A" w14:textId="77777777" w:rsidR="00BB666D" w:rsidRDefault="00BB666D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04E349FE" w14:textId="3615CE41" w:rsidR="00BB666D" w:rsidRDefault="00BB666D" w:rsidP="00A378B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表示点赞，</w:t>
            </w:r>
            <w:r w:rsidR="00BE2AA8">
              <w:rPr>
                <w:rFonts w:hint="eastAsia"/>
              </w:rPr>
              <w:t>0</w:t>
            </w:r>
            <w:r>
              <w:rPr>
                <w:rFonts w:hint="eastAsia"/>
              </w:rPr>
              <w:t>表示取消点赞</w:t>
            </w:r>
          </w:p>
        </w:tc>
      </w:tr>
    </w:tbl>
    <w:p w14:paraId="1F1108FF" w14:textId="77777777" w:rsidR="00595580" w:rsidRDefault="00595580" w:rsidP="00595580">
      <w:pPr>
        <w:jc w:val="left"/>
      </w:pPr>
    </w:p>
    <w:p w14:paraId="6B92CFB6" w14:textId="77777777" w:rsidR="00595580" w:rsidRDefault="00595580" w:rsidP="00595580">
      <w:pPr>
        <w:jc w:val="left"/>
      </w:pPr>
      <w:r>
        <w:rPr>
          <w:rFonts w:hint="eastAsia"/>
        </w:rPr>
        <w:t>返回示例：</w:t>
      </w:r>
    </w:p>
    <w:p w14:paraId="7A377858" w14:textId="77777777" w:rsidR="00595580" w:rsidRDefault="00595580" w:rsidP="00595580">
      <w:pPr>
        <w:jc w:val="left"/>
      </w:pPr>
      <w:r>
        <w:lastRenderedPageBreak/>
        <w:t>{</w:t>
      </w:r>
    </w:p>
    <w:p w14:paraId="3D10B24B" w14:textId="77777777" w:rsidR="00595580" w:rsidRDefault="00595580" w:rsidP="00595580">
      <w:pPr>
        <w:jc w:val="left"/>
      </w:pPr>
      <w:r>
        <w:tab/>
        <w:t>"result":"1",</w:t>
      </w:r>
    </w:p>
    <w:p w14:paraId="4494B77F" w14:textId="77777777" w:rsidR="00595580" w:rsidRDefault="00595580" w:rsidP="00595580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18504B38" w14:textId="77777777" w:rsidR="00595580" w:rsidRDefault="00595580" w:rsidP="00595580">
      <w:pPr>
        <w:jc w:val="left"/>
      </w:pPr>
      <w:r>
        <w:t>}</w:t>
      </w:r>
    </w:p>
    <w:p w14:paraId="5B627324" w14:textId="77777777" w:rsidR="00595580" w:rsidRDefault="00595580" w:rsidP="00595580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703"/>
        <w:gridCol w:w="1131"/>
        <w:gridCol w:w="4933"/>
      </w:tblGrid>
      <w:tr w:rsidR="00595580" w14:paraId="5929C1F1" w14:textId="77777777" w:rsidTr="00A378B6">
        <w:tc>
          <w:tcPr>
            <w:tcW w:w="1755" w:type="dxa"/>
          </w:tcPr>
          <w:p w14:paraId="6AE81713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dxa"/>
          </w:tcPr>
          <w:p w14:paraId="64CA1C6D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38B16A6C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33" w:type="dxa"/>
          </w:tcPr>
          <w:p w14:paraId="094C8F7F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95580" w14:paraId="07F35638" w14:textId="77777777" w:rsidTr="00A378B6">
        <w:tc>
          <w:tcPr>
            <w:tcW w:w="1755" w:type="dxa"/>
          </w:tcPr>
          <w:p w14:paraId="32022D58" w14:textId="77777777" w:rsidR="00595580" w:rsidRDefault="00595580" w:rsidP="00A378B6">
            <w:pPr>
              <w:jc w:val="left"/>
            </w:pPr>
            <w:r>
              <w:t>result</w:t>
            </w:r>
          </w:p>
        </w:tc>
        <w:tc>
          <w:tcPr>
            <w:tcW w:w="703" w:type="dxa"/>
          </w:tcPr>
          <w:p w14:paraId="189246F0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EB820FB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33" w:type="dxa"/>
          </w:tcPr>
          <w:p w14:paraId="38D61513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95580" w14:paraId="6972A3D0" w14:textId="77777777" w:rsidTr="00A378B6">
        <w:tc>
          <w:tcPr>
            <w:tcW w:w="1755" w:type="dxa"/>
            <w:tcBorders>
              <w:bottom w:val="single" w:sz="4" w:space="0" w:color="000000" w:themeColor="text1"/>
            </w:tcBorders>
          </w:tcPr>
          <w:p w14:paraId="1D3F4D6E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3" w:type="dxa"/>
            <w:tcBorders>
              <w:bottom w:val="single" w:sz="4" w:space="0" w:color="000000" w:themeColor="text1"/>
            </w:tcBorders>
          </w:tcPr>
          <w:p w14:paraId="208A3973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71CAA500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33" w:type="dxa"/>
            <w:tcBorders>
              <w:bottom w:val="single" w:sz="4" w:space="0" w:color="000000" w:themeColor="text1"/>
            </w:tcBorders>
          </w:tcPr>
          <w:p w14:paraId="0628E1FF" w14:textId="77777777" w:rsidR="00595580" w:rsidRDefault="00595580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6E035AE5" w14:textId="77777777" w:rsidR="00E81AF1" w:rsidRDefault="00E81AF1" w:rsidP="00E81AF1"/>
    <w:p w14:paraId="11C2F875" w14:textId="77777777" w:rsidR="00E95321" w:rsidRDefault="00E95321" w:rsidP="00E81AF1"/>
    <w:p w14:paraId="7FC25E51" w14:textId="77777777" w:rsidR="00E95321" w:rsidRDefault="00E95321" w:rsidP="00E81AF1"/>
    <w:p w14:paraId="6999337B" w14:textId="77777777" w:rsidR="002A36D0" w:rsidRDefault="002A36D0" w:rsidP="00E81AF1">
      <w:pPr>
        <w:rPr>
          <w:color w:val="FF0000"/>
        </w:rPr>
      </w:pPr>
    </w:p>
    <w:p w14:paraId="30AA1977" w14:textId="6E54D6E5" w:rsidR="008A0ADB" w:rsidRDefault="00FC3C5B" w:rsidP="00AD6702">
      <w:pPr>
        <w:pStyle w:val="2"/>
      </w:pPr>
      <w:bookmarkStart w:id="38" w:name="_Toc261004220"/>
      <w:r>
        <w:rPr>
          <w:rFonts w:hint="eastAsia"/>
        </w:rPr>
        <w:t>十一、在线答题</w:t>
      </w:r>
      <w:r>
        <w:rPr>
          <w:rFonts w:hint="eastAsia"/>
        </w:rPr>
        <w:t>---</w:t>
      </w:r>
      <w:bookmarkStart w:id="39" w:name="_Toc261004221"/>
      <w:bookmarkEnd w:id="38"/>
      <w:r w:rsidR="008A0ADB">
        <w:rPr>
          <w:rFonts w:hint="eastAsia"/>
        </w:rPr>
        <w:t>获取每日作业</w:t>
      </w:r>
      <w:r w:rsidR="00CD2EFB">
        <w:rPr>
          <w:rFonts w:hint="eastAsia"/>
        </w:rPr>
        <w:t>列表</w:t>
      </w:r>
      <w:bookmarkEnd w:id="39"/>
    </w:p>
    <w:p w14:paraId="089FC113" w14:textId="77777777" w:rsidR="0058398F" w:rsidRDefault="0058398F" w:rsidP="0058398F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58398F" w14:paraId="21CC872D" w14:textId="77777777" w:rsidTr="00A378B6">
        <w:tc>
          <w:tcPr>
            <w:tcW w:w="1668" w:type="dxa"/>
          </w:tcPr>
          <w:p w14:paraId="73BEBD62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77743D61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416397EB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4C7D895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8398F" w14:paraId="7C16510D" w14:textId="77777777" w:rsidTr="00A378B6">
        <w:tc>
          <w:tcPr>
            <w:tcW w:w="1668" w:type="dxa"/>
          </w:tcPr>
          <w:p w14:paraId="3E6A81EB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1706F388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00B9761C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65F4D182" w14:textId="77777777" w:rsidR="0058398F" w:rsidRDefault="0058398F" w:rsidP="006F7F11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get</w:t>
            </w:r>
            <w:r w:rsidR="006F7F11" w:rsidRPr="006F7F11">
              <w:t>daily</w:t>
            </w:r>
            <w:r w:rsidR="006F7F11">
              <w:rPr>
                <w:rFonts w:hint="eastAsia"/>
              </w:rPr>
              <w:t>homeworklist</w:t>
            </w:r>
          </w:p>
        </w:tc>
      </w:tr>
      <w:tr w:rsidR="0058398F" w14:paraId="46A43174" w14:textId="77777777" w:rsidTr="00A378B6">
        <w:tc>
          <w:tcPr>
            <w:tcW w:w="1668" w:type="dxa"/>
          </w:tcPr>
          <w:p w14:paraId="7F304971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page_size</w:t>
            </w:r>
          </w:p>
        </w:tc>
        <w:tc>
          <w:tcPr>
            <w:tcW w:w="708" w:type="dxa"/>
          </w:tcPr>
          <w:p w14:paraId="7A7E7FA4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61F39FB3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012" w:type="dxa"/>
          </w:tcPr>
          <w:p w14:paraId="5A42903C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58398F" w14:paraId="69626B23" w14:textId="77777777" w:rsidTr="00A378B6">
        <w:tc>
          <w:tcPr>
            <w:tcW w:w="1668" w:type="dxa"/>
          </w:tcPr>
          <w:p w14:paraId="2409F8F2" w14:textId="6A7FAECE" w:rsidR="0058398F" w:rsidRDefault="00916660" w:rsidP="00A378B6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708" w:type="dxa"/>
          </w:tcPr>
          <w:p w14:paraId="2DA03288" w14:textId="77777777" w:rsidR="0058398F" w:rsidRDefault="0058398F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5BF6458" w14:textId="77777777" w:rsidR="0058398F" w:rsidRDefault="00076E0C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4A79751C" w14:textId="3F620B86" w:rsidR="0058398F" w:rsidRPr="00030146" w:rsidRDefault="00C930AB" w:rsidP="00A378B6">
            <w:pPr>
              <w:jc w:val="left"/>
            </w:pPr>
            <w:r>
              <w:rPr>
                <w:rFonts w:hint="eastAsia"/>
              </w:rPr>
              <w:t>0</w:t>
            </w:r>
            <w:r w:rsidR="0058398F" w:rsidRPr="00030146">
              <w:rPr>
                <w:rFonts w:hint="eastAsia"/>
              </w:rPr>
              <w:t>：返回最新</w:t>
            </w:r>
            <w:r w:rsidR="0058398F" w:rsidRPr="00030146">
              <w:t>page_size</w:t>
            </w:r>
            <w:r w:rsidR="0058398F" w:rsidRPr="00030146">
              <w:rPr>
                <w:rFonts w:hint="eastAsia"/>
              </w:rPr>
              <w:t>数据</w:t>
            </w:r>
          </w:p>
          <w:p w14:paraId="308E97CD" w14:textId="2F60E2BB" w:rsidR="0058398F" w:rsidRDefault="0058398F" w:rsidP="003734D1">
            <w:pPr>
              <w:jc w:val="left"/>
            </w:pPr>
            <w:r w:rsidRPr="00030146">
              <w:rPr>
                <w:rFonts w:hint="eastAsia"/>
              </w:rPr>
              <w:t>其它：返回</w:t>
            </w:r>
            <w:r w:rsidR="00916660">
              <w:rPr>
                <w:rFonts w:hint="eastAsia"/>
              </w:rPr>
              <w:t>msgid</w:t>
            </w:r>
            <w:r w:rsidRPr="00030146">
              <w:rPr>
                <w:rFonts w:hint="eastAsia"/>
              </w:rPr>
              <w:t>之前的</w:t>
            </w:r>
            <w:r w:rsidRPr="00030146">
              <w:t>page_size</w:t>
            </w:r>
            <w:r w:rsidRPr="00030146">
              <w:rPr>
                <w:rFonts w:hint="eastAsia"/>
              </w:rPr>
              <w:t>数据</w:t>
            </w:r>
          </w:p>
        </w:tc>
      </w:tr>
    </w:tbl>
    <w:p w14:paraId="7FB50B7B" w14:textId="77777777" w:rsidR="0058398F" w:rsidRDefault="0058398F" w:rsidP="0058398F">
      <w:pPr>
        <w:jc w:val="left"/>
      </w:pPr>
    </w:p>
    <w:p w14:paraId="40708A19" w14:textId="77777777" w:rsidR="00B07C01" w:rsidRDefault="00B07C01" w:rsidP="00B07C01">
      <w:pPr>
        <w:jc w:val="left"/>
      </w:pPr>
      <w:r>
        <w:rPr>
          <w:rFonts w:hint="eastAsia"/>
        </w:rPr>
        <w:t>返回示例：</w:t>
      </w:r>
    </w:p>
    <w:p w14:paraId="386EC99C" w14:textId="77777777" w:rsidR="006B496D" w:rsidRDefault="006B496D" w:rsidP="006B496D">
      <w:pPr>
        <w:jc w:val="left"/>
      </w:pPr>
      <w:r>
        <w:t>{</w:t>
      </w:r>
    </w:p>
    <w:p w14:paraId="0D392810" w14:textId="77777777" w:rsidR="006B496D" w:rsidRDefault="006B496D" w:rsidP="006B496D">
      <w:pPr>
        <w:jc w:val="left"/>
      </w:pPr>
      <w:r>
        <w:tab/>
        <w:t>"result":"1",</w:t>
      </w:r>
    </w:p>
    <w:p w14:paraId="2E726087" w14:textId="757BFF08" w:rsidR="00316CFC" w:rsidRDefault="006B496D" w:rsidP="00316CFC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  <w:r w:rsidR="00316CFC">
        <w:rPr>
          <w:rFonts w:hint="eastAsia"/>
        </w:rPr>
        <w:t xml:space="preserve"> </w:t>
      </w:r>
    </w:p>
    <w:p w14:paraId="588757B6" w14:textId="6BA45233" w:rsidR="00316CFC" w:rsidRDefault="00316CFC" w:rsidP="00316CFC">
      <w:pPr>
        <w:jc w:val="left"/>
      </w:pPr>
      <w:r>
        <w:rPr>
          <w:rFonts w:hint="eastAsia"/>
        </w:rPr>
        <w:t xml:space="preserve">     </w:t>
      </w:r>
    </w:p>
    <w:p w14:paraId="1950A9F4" w14:textId="30F3D297" w:rsidR="006B496D" w:rsidRDefault="006B496D" w:rsidP="00316CFC">
      <w:pPr>
        <w:jc w:val="left"/>
      </w:pPr>
    </w:p>
    <w:p w14:paraId="4694C1B1" w14:textId="77777777" w:rsidR="006B496D" w:rsidRDefault="006B496D" w:rsidP="006B496D">
      <w:pPr>
        <w:jc w:val="left"/>
      </w:pPr>
      <w:r>
        <w:tab/>
        <w:t>"msglist":[</w:t>
      </w:r>
    </w:p>
    <w:p w14:paraId="53D78B27" w14:textId="77777777" w:rsidR="006B496D" w:rsidRDefault="006B496D" w:rsidP="006B496D">
      <w:pPr>
        <w:jc w:val="left"/>
      </w:pPr>
      <w:r>
        <w:tab/>
      </w:r>
      <w:r>
        <w:tab/>
        <w:t>{</w:t>
      </w:r>
    </w:p>
    <w:p w14:paraId="0F022792" w14:textId="77777777" w:rsidR="00FF7A42" w:rsidRDefault="00FF7A42" w:rsidP="006B496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msgid</w:t>
      </w:r>
      <w:r>
        <w:t>":"900</w:t>
      </w:r>
      <w:r>
        <w:rPr>
          <w:rFonts w:hint="eastAsia"/>
        </w:rPr>
        <w:t>0</w:t>
      </w:r>
      <w:r>
        <w:t>0001",</w:t>
      </w:r>
    </w:p>
    <w:p w14:paraId="60B4BBB1" w14:textId="77777777" w:rsidR="006B496D" w:rsidRDefault="006B496D" w:rsidP="006B496D">
      <w:pPr>
        <w:jc w:val="left"/>
      </w:pPr>
      <w:r>
        <w:tab/>
      </w:r>
      <w:r>
        <w:tab/>
      </w:r>
      <w:r>
        <w:tab/>
        <w:t>"date":"2014-05-05",</w:t>
      </w:r>
    </w:p>
    <w:p w14:paraId="10916339" w14:textId="77777777" w:rsidR="006B496D" w:rsidRDefault="006B496D" w:rsidP="006B496D">
      <w:pPr>
        <w:jc w:val="left"/>
      </w:pPr>
      <w:r>
        <w:tab/>
      </w:r>
      <w:r>
        <w:tab/>
      </w:r>
      <w:r>
        <w:tab/>
        <w:t>"</w:t>
      </w:r>
      <w:r w:rsidR="00BC153A">
        <w:rPr>
          <w:rFonts w:hint="eastAsia"/>
        </w:rPr>
        <w:t>item</w:t>
      </w:r>
      <w:r>
        <w:t>s":[</w:t>
      </w:r>
    </w:p>
    <w:p w14:paraId="34984717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50EC1ED6" w14:textId="14E2A7ED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</w:r>
      <w:r>
        <w:tab/>
        <w:t>"</w:t>
      </w:r>
      <w:r w:rsidR="00955775">
        <w:rPr>
          <w:rFonts w:hint="eastAsia"/>
        </w:rPr>
        <w:t>item</w:t>
      </w:r>
      <w:r w:rsidR="00955775">
        <w:t>id</w:t>
      </w:r>
      <w:r>
        <w:t>":"90010001",</w:t>
      </w:r>
    </w:p>
    <w:p w14:paraId="0D67DDA6" w14:textId="77777777" w:rsidR="00110C5C" w:rsidRDefault="006B496D" w:rsidP="00110C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语文作业请抄写课文《钢铁是怎样炼成的》</w:t>
      </w:r>
      <w:r>
        <w:rPr>
          <w:rFonts w:hint="eastAsia"/>
        </w:rPr>
        <w:t>3</w:t>
      </w:r>
      <w:r>
        <w:rPr>
          <w:rFonts w:hint="eastAsia"/>
        </w:rPr>
        <w:t>遍</w:t>
      </w:r>
      <w:r>
        <w:rPr>
          <w:rFonts w:hint="eastAsia"/>
        </w:rPr>
        <w:t>"</w:t>
      </w:r>
      <w:r w:rsidR="00110C5C">
        <w:rPr>
          <w:rFonts w:hint="eastAsia"/>
        </w:rPr>
        <w:t>,</w:t>
      </w:r>
    </w:p>
    <w:p w14:paraId="64AEDDFA" w14:textId="77777777" w:rsidR="006B496D" w:rsidRDefault="00110C5C" w:rsidP="00110C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status</w:t>
      </w:r>
      <w:r>
        <w:t>":"</w:t>
      </w:r>
      <w:r>
        <w:rPr>
          <w:rFonts w:hint="eastAsia"/>
        </w:rPr>
        <w:t>1</w:t>
      </w:r>
      <w:r>
        <w:t>"</w:t>
      </w:r>
    </w:p>
    <w:p w14:paraId="2386B443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01BE2C29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7B0CEBF" w14:textId="5650E3FF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</w:r>
      <w:r>
        <w:tab/>
        <w:t>"</w:t>
      </w:r>
      <w:r w:rsidR="004C005D">
        <w:rPr>
          <w:rFonts w:hint="eastAsia"/>
        </w:rPr>
        <w:t>item</w:t>
      </w:r>
      <w:r w:rsidR="004C005D">
        <w:t>id</w:t>
      </w:r>
      <w:r>
        <w:t>":"90010002",</w:t>
      </w:r>
    </w:p>
    <w:p w14:paraId="54F87BE2" w14:textId="77777777" w:rsidR="00110C5C" w:rsidRDefault="006B496D" w:rsidP="00110C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数学作业请默写</w:t>
      </w:r>
      <w:r>
        <w:rPr>
          <w:rFonts w:hint="eastAsia"/>
        </w:rPr>
        <w:t>9x9</w:t>
      </w:r>
      <w:r>
        <w:rPr>
          <w:rFonts w:hint="eastAsia"/>
        </w:rPr>
        <w:t>乘法表</w:t>
      </w:r>
      <w:r>
        <w:rPr>
          <w:rFonts w:hint="eastAsia"/>
        </w:rPr>
        <w:t>"</w:t>
      </w:r>
      <w:r w:rsidR="00110C5C">
        <w:rPr>
          <w:rFonts w:hint="eastAsia"/>
        </w:rPr>
        <w:t>,</w:t>
      </w:r>
    </w:p>
    <w:p w14:paraId="5BB57FAA" w14:textId="77777777" w:rsidR="006B496D" w:rsidRDefault="00110C5C" w:rsidP="00110C5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status</w:t>
      </w:r>
      <w:r>
        <w:t>":"</w:t>
      </w:r>
      <w:r>
        <w:rPr>
          <w:rFonts w:hint="eastAsia"/>
        </w:rPr>
        <w:t>1</w:t>
      </w:r>
      <w:r>
        <w:t>"</w:t>
      </w:r>
    </w:p>
    <w:p w14:paraId="5CEF928B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6DD5CD03" w14:textId="77777777" w:rsidR="006B496D" w:rsidRDefault="006B496D" w:rsidP="006B496D">
      <w:pPr>
        <w:jc w:val="left"/>
      </w:pPr>
      <w:r>
        <w:lastRenderedPageBreak/>
        <w:tab/>
      </w:r>
      <w:r>
        <w:tab/>
      </w:r>
      <w:r>
        <w:tab/>
        <w:t>]</w:t>
      </w:r>
    </w:p>
    <w:p w14:paraId="3E26E938" w14:textId="77777777" w:rsidR="006B496D" w:rsidRDefault="006B496D" w:rsidP="006B496D">
      <w:pPr>
        <w:jc w:val="left"/>
      </w:pPr>
      <w:r>
        <w:tab/>
      </w:r>
      <w:r>
        <w:tab/>
        <w:t>},</w:t>
      </w:r>
    </w:p>
    <w:p w14:paraId="75CDF05E" w14:textId="77777777" w:rsidR="006B496D" w:rsidRDefault="006B496D" w:rsidP="006B496D">
      <w:pPr>
        <w:jc w:val="left"/>
      </w:pPr>
      <w:r>
        <w:tab/>
      </w:r>
      <w:r>
        <w:tab/>
        <w:t>{</w:t>
      </w:r>
    </w:p>
    <w:p w14:paraId="788B3CFB" w14:textId="77777777" w:rsidR="006C2A05" w:rsidRDefault="006C2A05" w:rsidP="006B496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msgid</w:t>
      </w:r>
      <w:r>
        <w:t>":"900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2</w:t>
      </w:r>
      <w:r>
        <w:t>",</w:t>
      </w:r>
    </w:p>
    <w:p w14:paraId="10AF6CB0" w14:textId="77777777" w:rsidR="006B496D" w:rsidRDefault="006B496D" w:rsidP="006B496D">
      <w:pPr>
        <w:jc w:val="left"/>
      </w:pPr>
      <w:r>
        <w:tab/>
      </w:r>
      <w:r>
        <w:tab/>
      </w:r>
      <w:r>
        <w:tab/>
        <w:t>"date":"2014-05-04",</w:t>
      </w:r>
    </w:p>
    <w:p w14:paraId="34E94706" w14:textId="77777777" w:rsidR="006B496D" w:rsidRDefault="006B496D" w:rsidP="006B496D">
      <w:pPr>
        <w:jc w:val="left"/>
      </w:pPr>
      <w:r>
        <w:tab/>
      </w:r>
      <w:r>
        <w:tab/>
      </w:r>
      <w:r>
        <w:tab/>
        <w:t>"</w:t>
      </w:r>
      <w:r w:rsidR="00BC153A">
        <w:rPr>
          <w:rFonts w:hint="eastAsia"/>
        </w:rPr>
        <w:t>item</w:t>
      </w:r>
      <w:r>
        <w:t>s":[</w:t>
      </w:r>
    </w:p>
    <w:p w14:paraId="745675A9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33ECD559" w14:textId="7847909D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</w:r>
      <w:r>
        <w:tab/>
        <w:t>"</w:t>
      </w:r>
      <w:r w:rsidR="0009423F">
        <w:rPr>
          <w:rFonts w:hint="eastAsia"/>
        </w:rPr>
        <w:t>item</w:t>
      </w:r>
      <w:r w:rsidR="0009423F">
        <w:t>id</w:t>
      </w:r>
      <w:r>
        <w:t>":"90010003",</w:t>
      </w:r>
    </w:p>
    <w:p w14:paraId="1FC1820A" w14:textId="77777777" w:rsidR="006B496D" w:rsidRDefault="006B496D" w:rsidP="006B496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语文作业请背诵课文《钢铁是怎样炼成的》</w:t>
      </w:r>
      <w:r>
        <w:rPr>
          <w:rFonts w:hint="eastAsia"/>
        </w:rPr>
        <w:t>"</w:t>
      </w:r>
      <w:r w:rsidR="00CA3D68">
        <w:rPr>
          <w:rFonts w:hint="eastAsia"/>
        </w:rPr>
        <w:t>,</w:t>
      </w:r>
    </w:p>
    <w:p w14:paraId="5DA670C7" w14:textId="77777777" w:rsidR="00CA3D68" w:rsidRDefault="00CA3D68" w:rsidP="006B496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status</w:t>
      </w:r>
      <w:r>
        <w:t>":"</w:t>
      </w:r>
      <w:r>
        <w:rPr>
          <w:rFonts w:hint="eastAsia"/>
        </w:rPr>
        <w:t>1</w:t>
      </w:r>
      <w:r>
        <w:t>"</w:t>
      </w:r>
    </w:p>
    <w:p w14:paraId="55417681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4B6C2880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0F5A9716" w14:textId="6C83D536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</w:r>
      <w:r>
        <w:tab/>
        <w:t>"</w:t>
      </w:r>
      <w:r w:rsidR="0009423F">
        <w:rPr>
          <w:rFonts w:hint="eastAsia"/>
        </w:rPr>
        <w:t>item</w:t>
      </w:r>
      <w:r w:rsidR="0009423F">
        <w:t>id</w:t>
      </w:r>
      <w:r>
        <w:t>":"90010004",</w:t>
      </w:r>
    </w:p>
    <w:p w14:paraId="2162DFA4" w14:textId="77777777" w:rsidR="000352BC" w:rsidRDefault="006B496D" w:rsidP="000352B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"msgcontent":"</w:t>
      </w:r>
      <w:r>
        <w:rPr>
          <w:rFonts w:hint="eastAsia"/>
        </w:rPr>
        <w:t>数学作业习题册</w:t>
      </w:r>
      <w:r>
        <w:rPr>
          <w:rFonts w:hint="eastAsia"/>
        </w:rPr>
        <w:t>38</w:t>
      </w:r>
      <w:r>
        <w:rPr>
          <w:rFonts w:hint="eastAsia"/>
        </w:rPr>
        <w:t>页</w:t>
      </w:r>
      <w:r>
        <w:rPr>
          <w:rFonts w:hint="eastAsia"/>
        </w:rPr>
        <w:t>"</w:t>
      </w:r>
      <w:r w:rsidR="000352BC">
        <w:rPr>
          <w:rFonts w:hint="eastAsia"/>
        </w:rPr>
        <w:t>,</w:t>
      </w:r>
    </w:p>
    <w:p w14:paraId="692A5657" w14:textId="77777777" w:rsidR="006B496D" w:rsidRDefault="000352BC" w:rsidP="006B496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status</w:t>
      </w:r>
      <w:r>
        <w:t>":"</w:t>
      </w:r>
      <w:r>
        <w:rPr>
          <w:rFonts w:hint="eastAsia"/>
        </w:rPr>
        <w:t>0</w:t>
      </w:r>
      <w:r>
        <w:t>"</w:t>
      </w:r>
    </w:p>
    <w:p w14:paraId="183F378D" w14:textId="77777777" w:rsidR="006B496D" w:rsidRDefault="006B496D" w:rsidP="006B496D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4C42DDEF" w14:textId="77777777" w:rsidR="006B496D" w:rsidRDefault="006B496D" w:rsidP="006B496D">
      <w:pPr>
        <w:jc w:val="left"/>
      </w:pPr>
      <w:r>
        <w:tab/>
      </w:r>
      <w:r>
        <w:tab/>
      </w:r>
      <w:r>
        <w:tab/>
        <w:t>]</w:t>
      </w:r>
    </w:p>
    <w:p w14:paraId="3C48FF21" w14:textId="77777777" w:rsidR="006B496D" w:rsidRDefault="006B496D" w:rsidP="006B496D">
      <w:pPr>
        <w:jc w:val="left"/>
      </w:pPr>
      <w:r>
        <w:tab/>
      </w:r>
      <w:r>
        <w:tab/>
        <w:t>}</w:t>
      </w:r>
    </w:p>
    <w:p w14:paraId="57705EA4" w14:textId="77777777" w:rsidR="006B496D" w:rsidRDefault="006B496D" w:rsidP="006B496D">
      <w:pPr>
        <w:jc w:val="left"/>
      </w:pPr>
      <w:r>
        <w:tab/>
        <w:t>]</w:t>
      </w:r>
    </w:p>
    <w:p w14:paraId="0CEBA8A0" w14:textId="77777777" w:rsidR="006B496D" w:rsidRDefault="006B496D" w:rsidP="006B496D">
      <w:pPr>
        <w:jc w:val="left"/>
      </w:pPr>
      <w:r>
        <w:t>}</w:t>
      </w:r>
    </w:p>
    <w:p w14:paraId="47B0BCF2" w14:textId="77777777" w:rsidR="00B07C01" w:rsidRDefault="00B07C01" w:rsidP="006B496D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706"/>
        <w:gridCol w:w="1131"/>
        <w:gridCol w:w="4976"/>
      </w:tblGrid>
      <w:tr w:rsidR="00B07C01" w14:paraId="4122C97B" w14:textId="77777777" w:rsidTr="00A378B6">
        <w:tc>
          <w:tcPr>
            <w:tcW w:w="1709" w:type="dxa"/>
          </w:tcPr>
          <w:p w14:paraId="624D59F1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6" w:type="dxa"/>
          </w:tcPr>
          <w:p w14:paraId="4C805E13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73A5CB7A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76" w:type="dxa"/>
          </w:tcPr>
          <w:p w14:paraId="3A7BF996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B07C01" w14:paraId="2243B467" w14:textId="77777777" w:rsidTr="00A378B6">
        <w:tc>
          <w:tcPr>
            <w:tcW w:w="1709" w:type="dxa"/>
          </w:tcPr>
          <w:p w14:paraId="6E98534A" w14:textId="77777777" w:rsidR="00B07C01" w:rsidRDefault="00B07C01" w:rsidP="00A378B6">
            <w:pPr>
              <w:jc w:val="left"/>
            </w:pPr>
            <w:r>
              <w:t>result</w:t>
            </w:r>
          </w:p>
        </w:tc>
        <w:tc>
          <w:tcPr>
            <w:tcW w:w="706" w:type="dxa"/>
          </w:tcPr>
          <w:p w14:paraId="64C03564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CCD32BE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</w:tcPr>
          <w:p w14:paraId="27206EB4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B07C01" w14:paraId="7FF1ECA2" w14:textId="77777777" w:rsidTr="00A378B6">
        <w:tc>
          <w:tcPr>
            <w:tcW w:w="1709" w:type="dxa"/>
            <w:tcBorders>
              <w:bottom w:val="single" w:sz="4" w:space="0" w:color="000000" w:themeColor="text1"/>
            </w:tcBorders>
          </w:tcPr>
          <w:p w14:paraId="1A6C9210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6" w:type="dxa"/>
            <w:tcBorders>
              <w:bottom w:val="single" w:sz="4" w:space="0" w:color="000000" w:themeColor="text1"/>
            </w:tcBorders>
          </w:tcPr>
          <w:p w14:paraId="522C1D98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01782963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tcBorders>
              <w:bottom w:val="single" w:sz="4" w:space="0" w:color="000000" w:themeColor="text1"/>
            </w:tcBorders>
          </w:tcPr>
          <w:p w14:paraId="79D87448" w14:textId="77777777" w:rsidR="00B07C01" w:rsidRDefault="00B07C01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  <w:tr w:rsidR="00F65532" w14:paraId="36C7F75D" w14:textId="77777777" w:rsidTr="00D5266A">
        <w:tc>
          <w:tcPr>
            <w:tcW w:w="8522" w:type="dxa"/>
            <w:gridSpan w:val="4"/>
            <w:shd w:val="clear" w:color="auto" w:fill="92CDDC" w:themeFill="accent5" w:themeFillTint="99"/>
          </w:tcPr>
          <w:p w14:paraId="0101A29C" w14:textId="4E744635" w:rsidR="00F65532" w:rsidRDefault="00F65532" w:rsidP="00A378B6">
            <w:pPr>
              <w:jc w:val="left"/>
            </w:pPr>
            <w:r>
              <w:t>msglist</w: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作业列表，没有数据返回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</w:t>
            </w:r>
            <w:r w:rsidRPr="004A13AF">
              <w:rPr>
                <w:rFonts w:hint="eastAsia"/>
                <w:b/>
              </w:rPr>
              <w:t>单个数据格式如下</w:t>
            </w:r>
          </w:p>
        </w:tc>
      </w:tr>
      <w:tr w:rsidR="00F65532" w14:paraId="2CE96AB4" w14:textId="77777777" w:rsidTr="00A378B6">
        <w:tc>
          <w:tcPr>
            <w:tcW w:w="1709" w:type="dxa"/>
          </w:tcPr>
          <w:p w14:paraId="30698992" w14:textId="77777777" w:rsidR="00F65532" w:rsidRDefault="00F65532" w:rsidP="00A378B6">
            <w:pPr>
              <w:jc w:val="left"/>
            </w:pPr>
            <w:r>
              <w:t>date</w:t>
            </w:r>
          </w:p>
        </w:tc>
        <w:tc>
          <w:tcPr>
            <w:tcW w:w="706" w:type="dxa"/>
          </w:tcPr>
          <w:p w14:paraId="5BCF82B9" w14:textId="77777777" w:rsidR="00F65532" w:rsidRDefault="00F6553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2D6E77F" w14:textId="77777777" w:rsidR="00F65532" w:rsidRPr="00122788" w:rsidRDefault="00F65532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497BC961" w14:textId="77777777" w:rsidR="00F65532" w:rsidRDefault="00F65532" w:rsidP="00A378B6">
            <w:pPr>
              <w:jc w:val="left"/>
            </w:pPr>
            <w:r>
              <w:rPr>
                <w:rFonts w:hint="eastAsia"/>
              </w:rPr>
              <w:t>作业布置的日期</w:t>
            </w:r>
          </w:p>
        </w:tc>
      </w:tr>
      <w:tr w:rsidR="00F65532" w14:paraId="11732540" w14:textId="77777777" w:rsidTr="00A378B6">
        <w:tc>
          <w:tcPr>
            <w:tcW w:w="1709" w:type="dxa"/>
          </w:tcPr>
          <w:p w14:paraId="11AF346A" w14:textId="316BAE65" w:rsidR="00F65532" w:rsidRDefault="00F20383" w:rsidP="00A378B6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706" w:type="dxa"/>
          </w:tcPr>
          <w:p w14:paraId="097A82C1" w14:textId="77777777" w:rsidR="00F65532" w:rsidRDefault="00F65532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BF6DB17" w14:textId="77777777" w:rsidR="00F65532" w:rsidRDefault="00F65532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976" w:type="dxa"/>
          </w:tcPr>
          <w:p w14:paraId="083FC4F2" w14:textId="0B0E1D67" w:rsidR="00F65532" w:rsidRDefault="00F65532" w:rsidP="00A378B6">
            <w:pPr>
              <w:jc w:val="left"/>
            </w:pPr>
            <w:r>
              <w:rPr>
                <w:rFonts w:hint="eastAsia"/>
              </w:rPr>
              <w:t>每个详细作业的</w:t>
            </w:r>
            <w:r>
              <w:rPr>
                <w:rFonts w:hint="eastAsia"/>
              </w:rPr>
              <w:t>ID</w:t>
            </w:r>
          </w:p>
        </w:tc>
      </w:tr>
      <w:tr w:rsidR="00F65532" w14:paraId="7817D2E4" w14:textId="77777777" w:rsidTr="00A378B6">
        <w:tc>
          <w:tcPr>
            <w:tcW w:w="1709" w:type="dxa"/>
          </w:tcPr>
          <w:p w14:paraId="0968B79C" w14:textId="77777777" w:rsidR="00F65532" w:rsidRDefault="00F65532" w:rsidP="00A378B6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706" w:type="dxa"/>
          </w:tcPr>
          <w:p w14:paraId="1158875C" w14:textId="77777777" w:rsidR="00F65532" w:rsidRDefault="00F65532" w:rsidP="00845689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0C4D83EE" w14:textId="77777777" w:rsidR="00F65532" w:rsidRPr="00122788" w:rsidRDefault="00F65532" w:rsidP="00845689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4976" w:type="dxa"/>
          </w:tcPr>
          <w:p w14:paraId="14CAFB15" w14:textId="77777777" w:rsidR="00F65532" w:rsidRDefault="00F65532" w:rsidP="00845689">
            <w:pPr>
              <w:jc w:val="left"/>
            </w:pPr>
            <w:r>
              <w:rPr>
                <w:rFonts w:hint="eastAsia"/>
              </w:rPr>
              <w:t>作业的数组：</w:t>
            </w:r>
          </w:p>
          <w:p w14:paraId="4A0F2241" w14:textId="77777777" w:rsidR="00F65532" w:rsidRDefault="00F65532" w:rsidP="00845689">
            <w:pPr>
              <w:jc w:val="left"/>
            </w:pPr>
            <w:r>
              <w:rPr>
                <w:rFonts w:hint="eastAsia"/>
              </w:rPr>
              <w:t>item</w:t>
            </w:r>
            <w:r>
              <w:t>id</w:t>
            </w:r>
            <w:r>
              <w:rPr>
                <w:rFonts w:hint="eastAsia"/>
              </w:rPr>
              <w:t>：作业</w:t>
            </w:r>
            <w:r>
              <w:rPr>
                <w:rFonts w:hint="eastAsia"/>
              </w:rPr>
              <w:t>ID</w:t>
            </w:r>
          </w:p>
          <w:p w14:paraId="41A1F859" w14:textId="77777777" w:rsidR="00F65532" w:rsidRDefault="00F65532" w:rsidP="00845689">
            <w:pPr>
              <w:jc w:val="left"/>
            </w:pPr>
            <w:r>
              <w:rPr>
                <w:rFonts w:hint="eastAsia"/>
              </w:rPr>
              <w:t>msgcontent</w:t>
            </w:r>
            <w:r>
              <w:rPr>
                <w:rFonts w:hint="eastAsia"/>
              </w:rPr>
              <w:t>：作业内容</w:t>
            </w:r>
          </w:p>
          <w:p w14:paraId="7DC134E9" w14:textId="77777777" w:rsidR="00F65532" w:rsidRDefault="00F65532" w:rsidP="00845689">
            <w:pPr>
              <w:jc w:val="left"/>
            </w:pP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：状态（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已完成；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未完成。作业在做完后会提交给服务器）</w:t>
            </w:r>
          </w:p>
        </w:tc>
      </w:tr>
    </w:tbl>
    <w:p w14:paraId="45026598" w14:textId="77777777" w:rsidR="00B07C01" w:rsidRPr="0058398F" w:rsidRDefault="00B07C01" w:rsidP="00B07C01"/>
    <w:p w14:paraId="0800604C" w14:textId="77777777" w:rsidR="0058398F" w:rsidRDefault="00FC3C5B" w:rsidP="00DC4372">
      <w:pPr>
        <w:pStyle w:val="2"/>
      </w:pPr>
      <w:bookmarkStart w:id="40" w:name="_Toc261004222"/>
      <w:r>
        <w:rPr>
          <w:rFonts w:hint="eastAsia"/>
        </w:rPr>
        <w:t>十二、在线答题</w:t>
      </w:r>
      <w:r>
        <w:rPr>
          <w:rFonts w:hint="eastAsia"/>
        </w:rPr>
        <w:t>---</w:t>
      </w:r>
      <w:r w:rsidR="004C35A6">
        <w:rPr>
          <w:rFonts w:hint="eastAsia"/>
        </w:rPr>
        <w:t>获取</w:t>
      </w:r>
      <w:r w:rsidR="00DC4372">
        <w:rPr>
          <w:rFonts w:hint="eastAsia"/>
        </w:rPr>
        <w:t>作业详情</w:t>
      </w:r>
      <w:bookmarkEnd w:id="40"/>
    </w:p>
    <w:p w14:paraId="117B028D" w14:textId="77777777" w:rsidR="00345114" w:rsidRDefault="00345114" w:rsidP="00345114"/>
    <w:p w14:paraId="371DA4E1" w14:textId="77777777" w:rsidR="00345114" w:rsidRDefault="00345114" w:rsidP="00345114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345114" w14:paraId="3F6BE107" w14:textId="77777777" w:rsidTr="00A378B6">
        <w:tc>
          <w:tcPr>
            <w:tcW w:w="1668" w:type="dxa"/>
          </w:tcPr>
          <w:p w14:paraId="074B146C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665B2E0D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5302991D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5B8D90F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45114" w14:paraId="08DDA53A" w14:textId="77777777" w:rsidTr="00A378B6">
        <w:tc>
          <w:tcPr>
            <w:tcW w:w="1668" w:type="dxa"/>
          </w:tcPr>
          <w:p w14:paraId="28A49572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4D061054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CAD3F27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D5CB6CD" w14:textId="77777777" w:rsidR="00345114" w:rsidRDefault="00345114" w:rsidP="001D26AE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get</w:t>
            </w:r>
            <w:r w:rsidRPr="006F7F11">
              <w:t>daily</w:t>
            </w:r>
            <w:r>
              <w:rPr>
                <w:rFonts w:hint="eastAsia"/>
              </w:rPr>
              <w:t>homework</w:t>
            </w:r>
            <w:r w:rsidR="001D26AE">
              <w:rPr>
                <w:rFonts w:hint="eastAsia"/>
              </w:rPr>
              <w:t>detail</w:t>
            </w:r>
          </w:p>
        </w:tc>
      </w:tr>
      <w:tr w:rsidR="00345114" w14:paraId="2B5440EA" w14:textId="77777777" w:rsidTr="00A378B6">
        <w:tc>
          <w:tcPr>
            <w:tcW w:w="1668" w:type="dxa"/>
          </w:tcPr>
          <w:p w14:paraId="3A1851E0" w14:textId="378AC18C" w:rsidR="00345114" w:rsidRDefault="00F20383" w:rsidP="00493CB1">
            <w:pPr>
              <w:jc w:val="left"/>
            </w:pPr>
            <w:r>
              <w:rPr>
                <w:rFonts w:hint="eastAsia"/>
              </w:rPr>
              <w:t xml:space="preserve"> item</w:t>
            </w:r>
            <w:r>
              <w:t>id</w:t>
            </w:r>
          </w:p>
        </w:tc>
        <w:tc>
          <w:tcPr>
            <w:tcW w:w="708" w:type="dxa"/>
          </w:tcPr>
          <w:p w14:paraId="5209D3DE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5E11CF27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6C44ED66" w14:textId="77777777" w:rsidR="00345114" w:rsidRDefault="00493CB1" w:rsidP="00A378B6">
            <w:pPr>
              <w:jc w:val="left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</w:tbl>
    <w:p w14:paraId="5A4B2959" w14:textId="77777777" w:rsidR="00345114" w:rsidRDefault="00345114" w:rsidP="00345114">
      <w:pPr>
        <w:jc w:val="left"/>
      </w:pPr>
    </w:p>
    <w:p w14:paraId="107E1B18" w14:textId="77777777" w:rsidR="00345114" w:rsidRDefault="00345114" w:rsidP="00345114">
      <w:pPr>
        <w:jc w:val="left"/>
      </w:pPr>
      <w:r>
        <w:rPr>
          <w:rFonts w:hint="eastAsia"/>
        </w:rPr>
        <w:t>返回示例：</w:t>
      </w:r>
    </w:p>
    <w:p w14:paraId="50E22070" w14:textId="77777777" w:rsidR="00205660" w:rsidRDefault="00205660" w:rsidP="00205660">
      <w:pPr>
        <w:jc w:val="left"/>
      </w:pPr>
      <w:r>
        <w:lastRenderedPageBreak/>
        <w:t>{</w:t>
      </w:r>
    </w:p>
    <w:p w14:paraId="0E0355C9" w14:textId="77777777" w:rsidR="00205660" w:rsidRDefault="00205660" w:rsidP="00205660">
      <w:pPr>
        <w:jc w:val="left"/>
      </w:pPr>
      <w:r>
        <w:tab/>
        <w:t>"result":"1",</w:t>
      </w:r>
    </w:p>
    <w:p w14:paraId="30FEC57B" w14:textId="77777777" w:rsidR="00205660" w:rsidRDefault="00205660" w:rsidP="00205660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8EAC1C5" w14:textId="77777777" w:rsidR="00205660" w:rsidRDefault="00205660" w:rsidP="00205660">
      <w:pPr>
        <w:jc w:val="left"/>
      </w:pPr>
      <w:r>
        <w:tab/>
        <w:t>"msglist":[</w:t>
      </w:r>
    </w:p>
    <w:p w14:paraId="2118845A" w14:textId="77777777" w:rsidR="00205660" w:rsidRDefault="00205660" w:rsidP="00205660">
      <w:pPr>
        <w:jc w:val="left"/>
      </w:pPr>
      <w:r>
        <w:tab/>
      </w:r>
      <w:r>
        <w:tab/>
        <w:t>{</w:t>
      </w:r>
    </w:p>
    <w:p w14:paraId="449A25BF" w14:textId="77777777" w:rsidR="00205660" w:rsidRDefault="00205660" w:rsidP="00205660">
      <w:pPr>
        <w:jc w:val="left"/>
      </w:pPr>
      <w:r>
        <w:tab/>
      </w:r>
      <w:r>
        <w:tab/>
      </w:r>
      <w:r>
        <w:tab/>
        <w:t>"type":"1"</w:t>
      </w:r>
    </w:p>
    <w:p w14:paraId="68A6DAF0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"title":"1.</w:t>
      </w:r>
      <w:r>
        <w:rPr>
          <w:rFonts w:hint="eastAsia"/>
        </w:rPr>
        <w:t>固体的二氧化碳又叫作（）</w:t>
      </w:r>
      <w:r>
        <w:rPr>
          <w:rFonts w:hint="eastAsia"/>
        </w:rPr>
        <w:t>",</w:t>
      </w:r>
    </w:p>
    <w:p w14:paraId="642A1F1F" w14:textId="77777777" w:rsidR="00205660" w:rsidRDefault="00205660" w:rsidP="00205660">
      <w:pPr>
        <w:jc w:val="left"/>
      </w:pPr>
      <w:r>
        <w:tab/>
      </w:r>
      <w:r>
        <w:tab/>
      </w:r>
      <w:r>
        <w:tab/>
        <w:t>"title_url":"",</w:t>
      </w:r>
    </w:p>
    <w:p w14:paraId="3EF8E4B8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"options_count":"4"</w:t>
      </w:r>
    </w:p>
    <w:p w14:paraId="6D6B355E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"options":[</w:t>
      </w:r>
    </w:p>
    <w:p w14:paraId="44EB3EC6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0FD413DD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汽水</w:t>
      </w:r>
      <w:r>
        <w:rPr>
          <w:rFonts w:hint="eastAsia"/>
        </w:rPr>
        <w:t>",</w:t>
      </w:r>
    </w:p>
    <w:p w14:paraId="560AC845" w14:textId="612FFC7D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3A6AD4">
        <w:rPr>
          <w:rFonts w:hint="eastAsia"/>
        </w:rPr>
        <w:t>A</w:t>
      </w:r>
      <w:r>
        <w:t>"</w:t>
      </w:r>
    </w:p>
    <w:p w14:paraId="76B1E7BD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22143459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7C290961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冰</w:t>
      </w:r>
      <w:r>
        <w:rPr>
          <w:rFonts w:hint="eastAsia"/>
        </w:rPr>
        <w:t>",</w:t>
      </w:r>
    </w:p>
    <w:p w14:paraId="4D59C047" w14:textId="08F61F14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3A6AD4">
        <w:rPr>
          <w:rFonts w:hint="eastAsia"/>
        </w:rPr>
        <w:t>B</w:t>
      </w:r>
      <w:r>
        <w:t>"</w:t>
      </w:r>
    </w:p>
    <w:p w14:paraId="07324F52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3019A301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628F2944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干冰</w:t>
      </w:r>
      <w:r>
        <w:rPr>
          <w:rFonts w:hint="eastAsia"/>
        </w:rPr>
        <w:t>",</w:t>
      </w:r>
    </w:p>
    <w:p w14:paraId="292EEF9E" w14:textId="651309AC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61660D">
        <w:rPr>
          <w:rFonts w:hint="eastAsia"/>
        </w:rPr>
        <w:t>C</w:t>
      </w:r>
      <w:r>
        <w:t>"</w:t>
      </w:r>
    </w:p>
    <w:p w14:paraId="08AB590B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3083A9E7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4619D185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碳酸</w:t>
      </w:r>
      <w:r>
        <w:rPr>
          <w:rFonts w:hint="eastAsia"/>
        </w:rPr>
        <w:t>",</w:t>
      </w:r>
    </w:p>
    <w:p w14:paraId="6787A38C" w14:textId="2666E94C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61660D">
        <w:rPr>
          <w:rFonts w:hint="eastAsia"/>
        </w:rPr>
        <w:t>D</w:t>
      </w:r>
      <w:r>
        <w:t>"</w:t>
      </w:r>
    </w:p>
    <w:p w14:paraId="599A0F98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06551CFA" w14:textId="77777777" w:rsidR="00205660" w:rsidRDefault="00205660" w:rsidP="00205660">
      <w:pPr>
        <w:jc w:val="left"/>
      </w:pPr>
      <w:r>
        <w:tab/>
      </w:r>
      <w:r>
        <w:tab/>
      </w:r>
      <w:r>
        <w:tab/>
        <w:t>],</w:t>
      </w:r>
    </w:p>
    <w:p w14:paraId="0A4565BC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"options_url":"",</w:t>
      </w:r>
    </w:p>
    <w:p w14:paraId="235C98A4" w14:textId="5510CBF8" w:rsidR="00205660" w:rsidRDefault="00205660" w:rsidP="00205660">
      <w:pPr>
        <w:jc w:val="left"/>
      </w:pPr>
      <w:r>
        <w:tab/>
      </w:r>
      <w:r>
        <w:tab/>
      </w:r>
      <w:r>
        <w:tab/>
        <w:t>"answer":"</w:t>
      </w:r>
      <w:r w:rsidR="00FC7360">
        <w:rPr>
          <w:rFonts w:hint="eastAsia"/>
        </w:rPr>
        <w:t>C</w:t>
      </w:r>
      <w:r>
        <w:t>",</w:t>
      </w:r>
    </w:p>
    <w:p w14:paraId="3258A006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"analysis":"</w:t>
      </w:r>
      <w:r>
        <w:rPr>
          <w:rFonts w:hint="eastAsia"/>
        </w:rPr>
        <w:t>常识</w:t>
      </w:r>
      <w:r>
        <w:rPr>
          <w:rFonts w:hint="eastAsia"/>
        </w:rPr>
        <w:t>",</w:t>
      </w:r>
    </w:p>
    <w:p w14:paraId="0CFFD4DC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"analysis_url":""</w:t>
      </w:r>
    </w:p>
    <w:p w14:paraId="4D95A4C2" w14:textId="77777777" w:rsidR="00205660" w:rsidRDefault="00205660" w:rsidP="00205660">
      <w:pPr>
        <w:jc w:val="left"/>
      </w:pPr>
      <w:r>
        <w:tab/>
      </w:r>
      <w:r>
        <w:tab/>
        <w:t>},</w:t>
      </w:r>
    </w:p>
    <w:p w14:paraId="00DE8018" w14:textId="77777777" w:rsidR="00205660" w:rsidRDefault="00205660" w:rsidP="00205660">
      <w:pPr>
        <w:jc w:val="left"/>
      </w:pPr>
      <w:r>
        <w:tab/>
      </w:r>
      <w:r>
        <w:tab/>
        <w:t>{</w:t>
      </w:r>
    </w:p>
    <w:p w14:paraId="72E4D57C" w14:textId="77777777" w:rsidR="00205660" w:rsidRDefault="00205660" w:rsidP="00205660">
      <w:pPr>
        <w:jc w:val="left"/>
      </w:pPr>
      <w:r>
        <w:tab/>
      </w:r>
      <w:r>
        <w:tab/>
      </w:r>
      <w:r>
        <w:tab/>
        <w:t>"type":"2"</w:t>
      </w:r>
    </w:p>
    <w:p w14:paraId="4FDEDBCD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"title":"2.</w:t>
      </w:r>
      <w:r>
        <w:rPr>
          <w:rFonts w:hint="eastAsia"/>
        </w:rPr>
        <w:t>计算机病毒的主要传播途径有</w:t>
      </w:r>
      <w:r>
        <w:rPr>
          <w:rFonts w:hint="eastAsia"/>
        </w:rPr>
        <w:t>__",</w:t>
      </w:r>
    </w:p>
    <w:p w14:paraId="33A3201D" w14:textId="77777777" w:rsidR="00205660" w:rsidRDefault="00205660" w:rsidP="00205660">
      <w:pPr>
        <w:jc w:val="left"/>
      </w:pPr>
      <w:r>
        <w:tab/>
      </w:r>
      <w:r>
        <w:tab/>
      </w:r>
      <w:r>
        <w:tab/>
        <w:t>"title_url":"",</w:t>
      </w:r>
    </w:p>
    <w:p w14:paraId="1413CDCE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"options_count":"4"</w:t>
      </w:r>
    </w:p>
    <w:p w14:paraId="56CB266F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"options":[</w:t>
      </w:r>
    </w:p>
    <w:p w14:paraId="4A8E5EEB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52DC3B1B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光盘和软盘</w:t>
      </w:r>
      <w:r>
        <w:rPr>
          <w:rFonts w:hint="eastAsia"/>
        </w:rPr>
        <w:t>",</w:t>
      </w:r>
    </w:p>
    <w:p w14:paraId="65D45D90" w14:textId="006DCE40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253E6D">
        <w:rPr>
          <w:rFonts w:hint="eastAsia"/>
        </w:rPr>
        <w:t>A</w:t>
      </w:r>
      <w:r>
        <w:t>"</w:t>
      </w:r>
    </w:p>
    <w:p w14:paraId="1F164697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349ECA33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4ABFDAF9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"desc":"OICQ</w:t>
      </w:r>
      <w:r>
        <w:rPr>
          <w:rFonts w:hint="eastAsia"/>
        </w:rPr>
        <w:t>和</w:t>
      </w:r>
      <w:r>
        <w:rPr>
          <w:rFonts w:hint="eastAsia"/>
        </w:rPr>
        <w:t>BBS",</w:t>
      </w:r>
    </w:p>
    <w:p w14:paraId="3D405122" w14:textId="0F8E28F9" w:rsidR="00205660" w:rsidRDefault="00205660" w:rsidP="00205660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"value":"</w:t>
      </w:r>
      <w:r w:rsidR="00253E6D">
        <w:rPr>
          <w:rFonts w:hint="eastAsia"/>
        </w:rPr>
        <w:t>B</w:t>
      </w:r>
      <w:r>
        <w:t>"</w:t>
      </w:r>
    </w:p>
    <w:p w14:paraId="6775548C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1B397ED7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07C3BAE0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网络浏览</w:t>
      </w:r>
      <w:r>
        <w:rPr>
          <w:rFonts w:hint="eastAsia"/>
        </w:rPr>
        <w:t>",</w:t>
      </w:r>
    </w:p>
    <w:p w14:paraId="7AE4E2C3" w14:textId="5BC68304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253E6D">
        <w:rPr>
          <w:rFonts w:hint="eastAsia"/>
        </w:rPr>
        <w:t>C</w:t>
      </w:r>
      <w:r>
        <w:t>"</w:t>
      </w:r>
    </w:p>
    <w:p w14:paraId="39DC464E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},</w:t>
      </w:r>
    </w:p>
    <w:p w14:paraId="5281F4BA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{</w:t>
      </w:r>
    </w:p>
    <w:p w14:paraId="5E966DF8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"desc":"</w:t>
      </w:r>
      <w:r>
        <w:rPr>
          <w:rFonts w:hint="eastAsia"/>
        </w:rPr>
        <w:t>电子邮件和网络</w:t>
      </w:r>
      <w:r>
        <w:rPr>
          <w:rFonts w:hint="eastAsia"/>
        </w:rPr>
        <w:t>",</w:t>
      </w:r>
    </w:p>
    <w:p w14:paraId="4C059A3C" w14:textId="699D1C63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</w:r>
      <w:r>
        <w:tab/>
        <w:t>"value":"</w:t>
      </w:r>
      <w:r w:rsidR="00253E6D">
        <w:rPr>
          <w:rFonts w:hint="eastAsia"/>
        </w:rPr>
        <w:t>D</w:t>
      </w:r>
      <w:r>
        <w:t>"</w:t>
      </w:r>
    </w:p>
    <w:p w14:paraId="0DFAD328" w14:textId="77777777" w:rsidR="00205660" w:rsidRDefault="00205660" w:rsidP="00205660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6A835376" w14:textId="77777777" w:rsidR="00205660" w:rsidRDefault="00205660" w:rsidP="00205660">
      <w:pPr>
        <w:jc w:val="left"/>
      </w:pPr>
      <w:r>
        <w:tab/>
      </w:r>
      <w:r>
        <w:tab/>
      </w:r>
      <w:r>
        <w:tab/>
        <w:t>],</w:t>
      </w:r>
    </w:p>
    <w:p w14:paraId="4B25BCF8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"options_url":"",</w:t>
      </w:r>
    </w:p>
    <w:p w14:paraId="01CF4D8A" w14:textId="4B56E1B9" w:rsidR="00205660" w:rsidRDefault="00205660" w:rsidP="00205660">
      <w:pPr>
        <w:jc w:val="left"/>
      </w:pPr>
      <w:r>
        <w:tab/>
      </w:r>
      <w:r>
        <w:tab/>
      </w:r>
      <w:r>
        <w:tab/>
        <w:t>"answer":"</w:t>
      </w:r>
      <w:r w:rsidR="00D069D8">
        <w:rPr>
          <w:rFonts w:hint="eastAsia"/>
        </w:rPr>
        <w:t>A,B,C,D</w:t>
      </w:r>
      <w:r>
        <w:t>",</w:t>
      </w:r>
    </w:p>
    <w:p w14:paraId="08DE59A3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"analysis":"</w:t>
      </w:r>
      <w:r>
        <w:rPr>
          <w:rFonts w:hint="eastAsia"/>
        </w:rPr>
        <w:t>常识</w:t>
      </w:r>
      <w:r>
        <w:rPr>
          <w:rFonts w:hint="eastAsia"/>
        </w:rPr>
        <w:t>",</w:t>
      </w:r>
    </w:p>
    <w:p w14:paraId="55218607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"analysis_url":""</w:t>
      </w:r>
    </w:p>
    <w:p w14:paraId="021F93C7" w14:textId="77777777" w:rsidR="00205660" w:rsidRDefault="00205660" w:rsidP="00205660">
      <w:pPr>
        <w:jc w:val="left"/>
      </w:pPr>
      <w:r>
        <w:tab/>
      </w:r>
      <w:r>
        <w:tab/>
        <w:t>},</w:t>
      </w:r>
    </w:p>
    <w:p w14:paraId="1074EA4D" w14:textId="77777777" w:rsidR="00205660" w:rsidRDefault="00205660" w:rsidP="00205660">
      <w:pPr>
        <w:jc w:val="left"/>
      </w:pPr>
      <w:r>
        <w:tab/>
      </w:r>
      <w:r>
        <w:tab/>
        <w:t>{</w:t>
      </w:r>
    </w:p>
    <w:p w14:paraId="704D3781" w14:textId="77777777" w:rsidR="00205660" w:rsidRDefault="00205660" w:rsidP="00205660">
      <w:pPr>
        <w:jc w:val="left"/>
      </w:pPr>
      <w:r>
        <w:tab/>
      </w:r>
      <w:r>
        <w:tab/>
      </w:r>
      <w:r>
        <w:tab/>
        <w:t>"type":"3"</w:t>
      </w:r>
    </w:p>
    <w:p w14:paraId="5D575529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"title":"2.</w:t>
      </w:r>
      <w:r>
        <w:rPr>
          <w:rFonts w:hint="eastAsia"/>
        </w:rPr>
        <w:t>新中国成立于</w:t>
      </w: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7A6AE520" w14:textId="77777777" w:rsidR="00205660" w:rsidRDefault="00205660" w:rsidP="00205660">
      <w:pPr>
        <w:jc w:val="left"/>
      </w:pPr>
      <w:r>
        <w:tab/>
      </w:r>
      <w:r>
        <w:tab/>
      </w:r>
      <w:r>
        <w:tab/>
        <w:t>"title_url":"",</w:t>
      </w:r>
    </w:p>
    <w:p w14:paraId="71E4F7A8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"options_count":"2"</w:t>
      </w:r>
    </w:p>
    <w:p w14:paraId="77FDCBC2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"options":[],</w:t>
      </w:r>
    </w:p>
    <w:p w14:paraId="5E7EC8B0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"options_url":"",</w:t>
      </w:r>
    </w:p>
    <w:p w14:paraId="40E5E17A" w14:textId="77777777" w:rsidR="00205660" w:rsidRDefault="00205660" w:rsidP="00205660">
      <w:pPr>
        <w:jc w:val="left"/>
      </w:pPr>
      <w:r>
        <w:tab/>
      </w:r>
      <w:r>
        <w:tab/>
      </w:r>
      <w:r>
        <w:tab/>
        <w:t>"answer":"1",</w:t>
      </w:r>
    </w:p>
    <w:p w14:paraId="4E07E17B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"analysis":"",</w:t>
      </w:r>
    </w:p>
    <w:p w14:paraId="1F62158F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"analysis_url":"http://xxxxx/xxxx.jpg"</w:t>
      </w:r>
    </w:p>
    <w:p w14:paraId="10E1DBAE" w14:textId="77777777" w:rsidR="00205660" w:rsidRDefault="00205660" w:rsidP="00205660">
      <w:pPr>
        <w:jc w:val="left"/>
      </w:pPr>
      <w:r>
        <w:tab/>
      </w:r>
      <w:r>
        <w:tab/>
        <w:t>},</w:t>
      </w:r>
    </w:p>
    <w:p w14:paraId="43B555B0" w14:textId="77777777" w:rsidR="00205660" w:rsidRDefault="00205660" w:rsidP="00205660">
      <w:pPr>
        <w:jc w:val="left"/>
      </w:pPr>
      <w:r>
        <w:tab/>
      </w:r>
      <w:r>
        <w:tab/>
        <w:t>{</w:t>
      </w:r>
    </w:p>
    <w:p w14:paraId="1EA5129D" w14:textId="77777777" w:rsidR="00205660" w:rsidRDefault="00205660" w:rsidP="00205660">
      <w:pPr>
        <w:jc w:val="left"/>
      </w:pPr>
      <w:r>
        <w:tab/>
      </w:r>
      <w:r>
        <w:tab/>
      </w:r>
      <w:r>
        <w:tab/>
        <w:t>"type":"4"</w:t>
      </w:r>
    </w:p>
    <w:p w14:paraId="3DC7C410" w14:textId="77777777" w:rsidR="00205660" w:rsidRDefault="00205660" w:rsidP="0020566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"title":"2.</w:t>
      </w:r>
      <w:r>
        <w:rPr>
          <w:rFonts w:hint="eastAsia"/>
        </w:rPr>
        <w:t>新中国成立于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33B9680A" w14:textId="77777777" w:rsidR="00205660" w:rsidRDefault="00205660" w:rsidP="00205660">
      <w:pPr>
        <w:jc w:val="left"/>
      </w:pPr>
      <w:r>
        <w:tab/>
      </w:r>
      <w:r>
        <w:tab/>
      </w:r>
      <w:r>
        <w:tab/>
        <w:t>"title_url":"",</w:t>
      </w:r>
    </w:p>
    <w:p w14:paraId="6AD91362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"options_count":"0"</w:t>
      </w:r>
    </w:p>
    <w:p w14:paraId="24C988F2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"options":[],</w:t>
      </w:r>
    </w:p>
    <w:p w14:paraId="62976695" w14:textId="77777777" w:rsidR="00205660" w:rsidRDefault="00205660" w:rsidP="00205660">
      <w:pPr>
        <w:jc w:val="left"/>
      </w:pPr>
      <w:r>
        <w:tab/>
      </w:r>
      <w:r>
        <w:tab/>
      </w:r>
      <w:r>
        <w:tab/>
        <w:t>"options_url":"",</w:t>
      </w:r>
    </w:p>
    <w:p w14:paraId="65474495" w14:textId="77777777" w:rsidR="00205660" w:rsidRDefault="00205660" w:rsidP="00205660">
      <w:pPr>
        <w:jc w:val="left"/>
      </w:pPr>
      <w:r>
        <w:tab/>
      </w:r>
      <w:r>
        <w:tab/>
      </w:r>
      <w:r>
        <w:tab/>
        <w:t>"answer":"1949",</w:t>
      </w:r>
    </w:p>
    <w:p w14:paraId="7A1EFBE4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"analysis":"",</w:t>
      </w:r>
    </w:p>
    <w:p w14:paraId="11B24C06" w14:textId="77777777" w:rsidR="00205660" w:rsidRDefault="00205660" w:rsidP="00205660">
      <w:pPr>
        <w:jc w:val="left"/>
      </w:pPr>
      <w:r>
        <w:tab/>
      </w:r>
      <w:r>
        <w:tab/>
      </w:r>
      <w:r>
        <w:tab/>
        <w:t>"analysis_url":""</w:t>
      </w:r>
    </w:p>
    <w:p w14:paraId="001B2EC4" w14:textId="77777777" w:rsidR="00205660" w:rsidRDefault="00205660" w:rsidP="00205660">
      <w:pPr>
        <w:jc w:val="left"/>
      </w:pPr>
      <w:r>
        <w:tab/>
      </w:r>
      <w:r>
        <w:tab/>
        <w:t>}</w:t>
      </w:r>
    </w:p>
    <w:p w14:paraId="2DDDCB9A" w14:textId="77777777" w:rsidR="00205660" w:rsidRDefault="00205660" w:rsidP="00205660">
      <w:pPr>
        <w:jc w:val="left"/>
      </w:pPr>
      <w:r>
        <w:tab/>
        <w:t>]</w:t>
      </w:r>
    </w:p>
    <w:p w14:paraId="30D8A7D7" w14:textId="77777777" w:rsidR="00205660" w:rsidRDefault="00205660" w:rsidP="00205660">
      <w:pPr>
        <w:jc w:val="left"/>
      </w:pPr>
      <w:r>
        <w:t>}</w:t>
      </w:r>
    </w:p>
    <w:p w14:paraId="02ABC39E" w14:textId="77777777" w:rsidR="00345114" w:rsidRDefault="00345114" w:rsidP="00205660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706"/>
        <w:gridCol w:w="1131"/>
        <w:gridCol w:w="4976"/>
      </w:tblGrid>
      <w:tr w:rsidR="00345114" w14:paraId="3D95D827" w14:textId="77777777" w:rsidTr="00A378B6">
        <w:tc>
          <w:tcPr>
            <w:tcW w:w="1709" w:type="dxa"/>
          </w:tcPr>
          <w:p w14:paraId="127C3614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6" w:type="dxa"/>
          </w:tcPr>
          <w:p w14:paraId="42336127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4822F560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76" w:type="dxa"/>
          </w:tcPr>
          <w:p w14:paraId="002C4669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45114" w14:paraId="44FFF7F7" w14:textId="77777777" w:rsidTr="00A378B6">
        <w:tc>
          <w:tcPr>
            <w:tcW w:w="1709" w:type="dxa"/>
          </w:tcPr>
          <w:p w14:paraId="389217E0" w14:textId="77777777" w:rsidR="00345114" w:rsidRDefault="00345114" w:rsidP="00A378B6">
            <w:pPr>
              <w:jc w:val="left"/>
            </w:pPr>
            <w:r>
              <w:t>result</w:t>
            </w:r>
          </w:p>
        </w:tc>
        <w:tc>
          <w:tcPr>
            <w:tcW w:w="706" w:type="dxa"/>
          </w:tcPr>
          <w:p w14:paraId="57AACE15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EB0D013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</w:tcPr>
          <w:p w14:paraId="702B3793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345114" w14:paraId="3E89ED28" w14:textId="77777777" w:rsidTr="00A378B6">
        <w:tc>
          <w:tcPr>
            <w:tcW w:w="1709" w:type="dxa"/>
            <w:tcBorders>
              <w:bottom w:val="single" w:sz="4" w:space="0" w:color="000000" w:themeColor="text1"/>
            </w:tcBorders>
          </w:tcPr>
          <w:p w14:paraId="2AD8986C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6" w:type="dxa"/>
            <w:tcBorders>
              <w:bottom w:val="single" w:sz="4" w:space="0" w:color="000000" w:themeColor="text1"/>
            </w:tcBorders>
          </w:tcPr>
          <w:p w14:paraId="525C2AF8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34E94DBA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tcBorders>
              <w:bottom w:val="single" w:sz="4" w:space="0" w:color="000000" w:themeColor="text1"/>
            </w:tcBorders>
          </w:tcPr>
          <w:p w14:paraId="7557A60B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  <w:tr w:rsidR="00017335" w14:paraId="7CA3EE10" w14:textId="77777777" w:rsidTr="00D5266A">
        <w:tc>
          <w:tcPr>
            <w:tcW w:w="8522" w:type="dxa"/>
            <w:gridSpan w:val="4"/>
            <w:shd w:val="clear" w:color="auto" w:fill="92CDDC" w:themeFill="accent5" w:themeFillTint="99"/>
          </w:tcPr>
          <w:p w14:paraId="4C5BE66E" w14:textId="77777777" w:rsidR="00017335" w:rsidRDefault="00017335" w:rsidP="00A378B6">
            <w:pPr>
              <w:jc w:val="left"/>
            </w:pPr>
            <w:r>
              <w:lastRenderedPageBreak/>
              <w:t>msglist</w:t>
            </w:r>
            <w:r>
              <w:rPr>
                <w:rFonts w:hint="eastAsia"/>
              </w:rPr>
              <w:t>题目列表，没有数据返回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</w:t>
            </w:r>
            <w:r w:rsidRPr="004A13AF">
              <w:rPr>
                <w:rFonts w:hint="eastAsia"/>
                <w:b/>
              </w:rPr>
              <w:t>单个数据格式如下</w:t>
            </w:r>
          </w:p>
        </w:tc>
      </w:tr>
      <w:tr w:rsidR="00345114" w14:paraId="1B2A63AB" w14:textId="77777777" w:rsidTr="00A378B6">
        <w:tc>
          <w:tcPr>
            <w:tcW w:w="1709" w:type="dxa"/>
          </w:tcPr>
          <w:p w14:paraId="37F0CF6D" w14:textId="77777777" w:rsidR="00345114" w:rsidRDefault="00335CF4" w:rsidP="00A378B6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706" w:type="dxa"/>
          </w:tcPr>
          <w:p w14:paraId="2C526CEE" w14:textId="77777777" w:rsidR="00345114" w:rsidRDefault="00345114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7129A240" w14:textId="77777777" w:rsidR="00345114" w:rsidRDefault="00335CF4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76" w:type="dxa"/>
          </w:tcPr>
          <w:p w14:paraId="65426F81" w14:textId="77777777" w:rsidR="00345114" w:rsidRDefault="00335CF4" w:rsidP="00A378B6">
            <w:pPr>
              <w:jc w:val="left"/>
            </w:pPr>
            <w:r>
              <w:rPr>
                <w:rFonts w:hint="eastAsia"/>
              </w:rPr>
              <w:t>题目类型</w:t>
            </w:r>
          </w:p>
          <w:p w14:paraId="40BC8440" w14:textId="77777777" w:rsidR="00335CF4" w:rsidRDefault="00335CF4" w:rsidP="00A378B6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单选；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多选；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判断；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填空</w:t>
            </w:r>
          </w:p>
        </w:tc>
      </w:tr>
      <w:tr w:rsidR="00FC7360" w14:paraId="2A7D2610" w14:textId="77777777" w:rsidTr="00A378B6">
        <w:tc>
          <w:tcPr>
            <w:tcW w:w="1709" w:type="dxa"/>
          </w:tcPr>
          <w:p w14:paraId="183C41B5" w14:textId="3187689B" w:rsidR="00FC7360" w:rsidRDefault="00FC7360" w:rsidP="00A378B6">
            <w:pPr>
              <w:jc w:val="left"/>
            </w:pPr>
            <w:r>
              <w:t>question</w:t>
            </w:r>
            <w:r>
              <w:rPr>
                <w:rFonts w:hint="eastAsia"/>
              </w:rPr>
              <w:t>id</w:t>
            </w:r>
          </w:p>
        </w:tc>
        <w:tc>
          <w:tcPr>
            <w:tcW w:w="706" w:type="dxa"/>
          </w:tcPr>
          <w:p w14:paraId="5AB18E46" w14:textId="1DD7CDB2" w:rsidR="00FC7360" w:rsidRDefault="00FC736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8AC053E" w14:textId="502957FA" w:rsidR="00FC7360" w:rsidRDefault="00FC7360" w:rsidP="00A378B6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976" w:type="dxa"/>
          </w:tcPr>
          <w:p w14:paraId="2A52185B" w14:textId="5904CDD9" w:rsidR="00FC7360" w:rsidRDefault="00FC7360" w:rsidP="00A378B6">
            <w:pPr>
              <w:jc w:val="left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</w:tr>
      <w:tr w:rsidR="00FC7360" w14:paraId="52E37813" w14:textId="77777777" w:rsidTr="00A378B6">
        <w:tc>
          <w:tcPr>
            <w:tcW w:w="1709" w:type="dxa"/>
          </w:tcPr>
          <w:p w14:paraId="443E577C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706" w:type="dxa"/>
          </w:tcPr>
          <w:p w14:paraId="26AF0B03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24463933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350D1B77" w14:textId="77777777" w:rsidR="00FC7360" w:rsidRDefault="00FC7360" w:rsidP="00017335">
            <w:pPr>
              <w:jc w:val="left"/>
            </w:pPr>
            <w:r>
              <w:rPr>
                <w:rFonts w:hint="eastAsia"/>
              </w:rPr>
              <w:t>题目文字</w:t>
            </w:r>
          </w:p>
        </w:tc>
      </w:tr>
      <w:tr w:rsidR="00FC7360" w14:paraId="3B1A650B" w14:textId="77777777" w:rsidTr="00A378B6">
        <w:tc>
          <w:tcPr>
            <w:tcW w:w="1709" w:type="dxa"/>
          </w:tcPr>
          <w:p w14:paraId="7B82548E" w14:textId="77777777" w:rsidR="00FC7360" w:rsidRDefault="00FC7360" w:rsidP="00A378B6">
            <w:pPr>
              <w:jc w:val="left"/>
            </w:pPr>
            <w:r>
              <w:t>title_url</w:t>
            </w:r>
          </w:p>
        </w:tc>
        <w:tc>
          <w:tcPr>
            <w:tcW w:w="706" w:type="dxa"/>
          </w:tcPr>
          <w:p w14:paraId="51F2BBC1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819B1CE" w14:textId="77777777" w:rsidR="00FC7360" w:rsidRPr="00122788" w:rsidRDefault="00FC736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3CC70BBF" w14:textId="77777777" w:rsidR="00FC7360" w:rsidRDefault="00FC7360" w:rsidP="00017335">
            <w:pPr>
              <w:jc w:val="left"/>
            </w:pPr>
            <w:r>
              <w:rPr>
                <w:rFonts w:hint="eastAsia"/>
              </w:rPr>
              <w:t>题目的图片地址</w:t>
            </w:r>
          </w:p>
        </w:tc>
      </w:tr>
      <w:tr w:rsidR="00FC7360" w14:paraId="7E975C8A" w14:textId="77777777" w:rsidTr="00A378B6">
        <w:tc>
          <w:tcPr>
            <w:tcW w:w="1709" w:type="dxa"/>
          </w:tcPr>
          <w:p w14:paraId="7EA33BD9" w14:textId="77777777" w:rsidR="00FC7360" w:rsidRDefault="00FC7360" w:rsidP="00A378B6">
            <w:pPr>
              <w:jc w:val="left"/>
            </w:pPr>
            <w:r>
              <w:t>options_count</w:t>
            </w:r>
          </w:p>
        </w:tc>
        <w:tc>
          <w:tcPr>
            <w:tcW w:w="706" w:type="dxa"/>
          </w:tcPr>
          <w:p w14:paraId="573BE067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2F1CB0E7" w14:textId="77777777" w:rsidR="00FC7360" w:rsidRDefault="00FC7360" w:rsidP="00A378B6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76" w:type="dxa"/>
          </w:tcPr>
          <w:p w14:paraId="7ABB4D74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选项个数（单选和多选是提供选项个数；判断题固定返回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；填空题则返回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），客户端根据个数生成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选项</w:t>
            </w:r>
          </w:p>
        </w:tc>
      </w:tr>
      <w:tr w:rsidR="00FC7360" w14:paraId="75D8409C" w14:textId="77777777" w:rsidTr="00A378B6">
        <w:tc>
          <w:tcPr>
            <w:tcW w:w="1709" w:type="dxa"/>
          </w:tcPr>
          <w:p w14:paraId="0FC60EA6" w14:textId="77777777" w:rsidR="00FC7360" w:rsidRDefault="00FC7360" w:rsidP="00A378B6">
            <w:pPr>
              <w:jc w:val="left"/>
            </w:pPr>
            <w:r>
              <w:t>options</w:t>
            </w:r>
          </w:p>
        </w:tc>
        <w:tc>
          <w:tcPr>
            <w:tcW w:w="706" w:type="dxa"/>
          </w:tcPr>
          <w:p w14:paraId="3C2CBB2A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1B151154" w14:textId="77777777" w:rsidR="00FC7360" w:rsidRPr="00122788" w:rsidRDefault="00FC7360" w:rsidP="00845689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4976" w:type="dxa"/>
          </w:tcPr>
          <w:p w14:paraId="1246798B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选项的数组：</w:t>
            </w:r>
          </w:p>
          <w:p w14:paraId="34B17B8D" w14:textId="77777777" w:rsidR="00FC7360" w:rsidRDefault="00FC7360" w:rsidP="00845689">
            <w:pPr>
              <w:jc w:val="left"/>
            </w:pPr>
            <w:r w:rsidRPr="006C5397">
              <w:t>desc</w:t>
            </w:r>
            <w:r>
              <w:rPr>
                <w:rFonts w:hint="eastAsia"/>
              </w:rPr>
              <w:t>：选项描述</w:t>
            </w:r>
          </w:p>
          <w:p w14:paraId="17DD9097" w14:textId="77777777" w:rsidR="00FC7360" w:rsidRDefault="00FC7360" w:rsidP="006C5397">
            <w:pPr>
              <w:jc w:val="left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：选项的值【统一规定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大写字母】</w:t>
            </w:r>
          </w:p>
          <w:p w14:paraId="2A00A575" w14:textId="77777777" w:rsidR="00FC7360" w:rsidRDefault="00FC7360" w:rsidP="006C5397">
            <w:pPr>
              <w:jc w:val="left"/>
            </w:pPr>
            <w:r>
              <w:rPr>
                <w:rFonts w:hint="eastAsia"/>
              </w:rPr>
              <w:t>（判断和填空题返回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，单选和多选，如采用图片展示选项，返回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）</w:t>
            </w:r>
          </w:p>
        </w:tc>
      </w:tr>
      <w:tr w:rsidR="00FC7360" w14:paraId="1DC866DE" w14:textId="77777777" w:rsidTr="00A378B6">
        <w:tc>
          <w:tcPr>
            <w:tcW w:w="1709" w:type="dxa"/>
          </w:tcPr>
          <w:p w14:paraId="043388FA" w14:textId="77777777" w:rsidR="00FC7360" w:rsidRDefault="00FC7360" w:rsidP="00A378B6">
            <w:pPr>
              <w:jc w:val="left"/>
            </w:pPr>
            <w:r w:rsidRPr="00DD4A18">
              <w:t>options_url</w:t>
            </w:r>
          </w:p>
        </w:tc>
        <w:tc>
          <w:tcPr>
            <w:tcW w:w="706" w:type="dxa"/>
          </w:tcPr>
          <w:p w14:paraId="481A8C4D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D8549A1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3D666F4B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选项的图片地址（如</w:t>
            </w: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已有数据，则忽略此字段值）</w:t>
            </w:r>
          </w:p>
        </w:tc>
      </w:tr>
      <w:tr w:rsidR="00FC7360" w14:paraId="25951666" w14:textId="77777777" w:rsidTr="00A378B6">
        <w:tc>
          <w:tcPr>
            <w:tcW w:w="1709" w:type="dxa"/>
          </w:tcPr>
          <w:p w14:paraId="2C1F053A" w14:textId="77777777" w:rsidR="00FC7360" w:rsidRDefault="00FC7360" w:rsidP="00A378B6">
            <w:pPr>
              <w:jc w:val="left"/>
            </w:pPr>
            <w:r w:rsidRPr="00054AD4">
              <w:t>answer</w:t>
            </w:r>
          </w:p>
        </w:tc>
        <w:tc>
          <w:tcPr>
            <w:tcW w:w="706" w:type="dxa"/>
          </w:tcPr>
          <w:p w14:paraId="3D184CD9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6849054F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545D97CB" w14:textId="77777777" w:rsidR="00FC7360" w:rsidRDefault="00FC7360" w:rsidP="00054AD4">
            <w:pPr>
              <w:jc w:val="left"/>
            </w:pPr>
            <w:r>
              <w:rPr>
                <w:rFonts w:hint="eastAsia"/>
              </w:rPr>
              <w:t>标准答案（单选和多选，即返回正确的选项的值【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大写字母】，多选的答案用英文逗号分隔；判断题默认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表示正确，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表示失败；填空题则返回正确字符串）</w:t>
            </w:r>
          </w:p>
        </w:tc>
      </w:tr>
      <w:tr w:rsidR="00FC7360" w14:paraId="71F9BC98" w14:textId="77777777" w:rsidTr="00A378B6">
        <w:tc>
          <w:tcPr>
            <w:tcW w:w="1709" w:type="dxa"/>
          </w:tcPr>
          <w:p w14:paraId="6388FDC0" w14:textId="77777777" w:rsidR="00FC7360" w:rsidRPr="00054AD4" w:rsidRDefault="00FC7360" w:rsidP="00A378B6">
            <w:pPr>
              <w:jc w:val="left"/>
            </w:pPr>
            <w:r>
              <w:rPr>
                <w:rFonts w:hint="eastAsia"/>
              </w:rPr>
              <w:t>analysis</w:t>
            </w:r>
          </w:p>
        </w:tc>
        <w:tc>
          <w:tcPr>
            <w:tcW w:w="706" w:type="dxa"/>
          </w:tcPr>
          <w:p w14:paraId="197B9F85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36A372F4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377DD8FA" w14:textId="77777777" w:rsidR="00FC7360" w:rsidRDefault="00FC7360" w:rsidP="0064456D">
            <w:pPr>
              <w:jc w:val="left"/>
            </w:pPr>
            <w:r>
              <w:rPr>
                <w:rFonts w:hint="eastAsia"/>
              </w:rPr>
              <w:t>问题解析</w:t>
            </w:r>
          </w:p>
        </w:tc>
      </w:tr>
      <w:tr w:rsidR="00FC7360" w14:paraId="17D111CE" w14:textId="77777777" w:rsidTr="00A378B6">
        <w:tc>
          <w:tcPr>
            <w:tcW w:w="1709" w:type="dxa"/>
          </w:tcPr>
          <w:p w14:paraId="14C501E4" w14:textId="77777777" w:rsidR="00FC7360" w:rsidRDefault="00FC7360" w:rsidP="00A378B6">
            <w:pPr>
              <w:jc w:val="left"/>
            </w:pPr>
            <w:r>
              <w:rPr>
                <w:rFonts w:hint="eastAsia"/>
              </w:rPr>
              <w:t>analysis_url</w:t>
            </w:r>
          </w:p>
        </w:tc>
        <w:tc>
          <w:tcPr>
            <w:tcW w:w="706" w:type="dxa"/>
          </w:tcPr>
          <w:p w14:paraId="64E6463E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71219E20" w14:textId="77777777" w:rsidR="00FC7360" w:rsidRDefault="00FC7360" w:rsidP="008456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</w:tcPr>
          <w:p w14:paraId="31BC1727" w14:textId="77777777" w:rsidR="00FC7360" w:rsidRDefault="00FC7360" w:rsidP="00456D53">
            <w:pPr>
              <w:jc w:val="left"/>
            </w:pPr>
            <w:r>
              <w:rPr>
                <w:rFonts w:hint="eastAsia"/>
              </w:rPr>
              <w:t>问题解析的地址</w:t>
            </w:r>
          </w:p>
        </w:tc>
      </w:tr>
    </w:tbl>
    <w:p w14:paraId="4AA4CF1F" w14:textId="77777777" w:rsidR="00345114" w:rsidRDefault="00345114" w:rsidP="00345114">
      <w:pPr>
        <w:jc w:val="left"/>
      </w:pPr>
    </w:p>
    <w:p w14:paraId="2FAAB673" w14:textId="77777777" w:rsidR="00345114" w:rsidRPr="0058398F" w:rsidRDefault="00345114" w:rsidP="00345114"/>
    <w:p w14:paraId="4326199E" w14:textId="77777777" w:rsidR="00345114" w:rsidRDefault="00FC3C5B" w:rsidP="00AF08B5">
      <w:pPr>
        <w:pStyle w:val="2"/>
      </w:pPr>
      <w:bookmarkStart w:id="41" w:name="_Toc261004223"/>
      <w:r>
        <w:rPr>
          <w:rFonts w:hint="eastAsia"/>
        </w:rPr>
        <w:t>十三、在线答题</w:t>
      </w:r>
      <w:r>
        <w:rPr>
          <w:rFonts w:hint="eastAsia"/>
        </w:rPr>
        <w:t>---</w:t>
      </w:r>
      <w:r w:rsidR="00975955">
        <w:rPr>
          <w:rFonts w:hint="eastAsia"/>
        </w:rPr>
        <w:t>作业提交</w:t>
      </w:r>
      <w:bookmarkEnd w:id="41"/>
    </w:p>
    <w:p w14:paraId="27B192F3" w14:textId="77777777" w:rsidR="00550AAD" w:rsidRDefault="00550AAD" w:rsidP="00550AAD">
      <w:pPr>
        <w:jc w:val="left"/>
      </w:pPr>
      <w:r>
        <w:rPr>
          <w:rFonts w:hint="eastAsia"/>
        </w:rPr>
        <w:t>参数：</w:t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134"/>
        <w:gridCol w:w="5012"/>
      </w:tblGrid>
      <w:tr w:rsidR="00550AAD" w14:paraId="2873FD15" w14:textId="77777777" w:rsidTr="00D5266A">
        <w:tc>
          <w:tcPr>
            <w:tcW w:w="1668" w:type="dxa"/>
          </w:tcPr>
          <w:p w14:paraId="625F31DE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14:paraId="7908F753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80517A5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14:paraId="266915BF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0AAD" w14:paraId="1E2609F8" w14:textId="77777777" w:rsidTr="00D5266A">
        <w:tc>
          <w:tcPr>
            <w:tcW w:w="1668" w:type="dxa"/>
          </w:tcPr>
          <w:p w14:paraId="04C0C70E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c</w:t>
            </w:r>
            <w:r w:rsidRPr="0066297A">
              <w:t>ommand</w:t>
            </w:r>
            <w:r>
              <w:rPr>
                <w:rFonts w:hint="eastAsia"/>
              </w:rPr>
              <w:t>t</w:t>
            </w:r>
            <w:r w:rsidRPr="0066297A">
              <w:t>ype</w:t>
            </w:r>
          </w:p>
        </w:tc>
        <w:tc>
          <w:tcPr>
            <w:tcW w:w="708" w:type="dxa"/>
          </w:tcPr>
          <w:p w14:paraId="72A10EF1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7C72FDC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012" w:type="dxa"/>
          </w:tcPr>
          <w:p w14:paraId="1F83CB96" w14:textId="77777777" w:rsidR="00550AAD" w:rsidRDefault="00550AAD" w:rsidP="00FC2AB2">
            <w:pPr>
              <w:jc w:val="left"/>
            </w:pPr>
            <w:r>
              <w:rPr>
                <w:rFonts w:hint="eastAsia"/>
              </w:rPr>
              <w:t>固定值：</w:t>
            </w:r>
            <w:r>
              <w:rPr>
                <w:rFonts w:hint="eastAsia"/>
              </w:rPr>
              <w:t>send</w:t>
            </w:r>
            <w:r w:rsidR="00FC2AB2">
              <w:rPr>
                <w:rFonts w:hint="eastAsia"/>
              </w:rPr>
              <w:t>homework</w:t>
            </w:r>
          </w:p>
        </w:tc>
      </w:tr>
      <w:tr w:rsidR="00550AAD" w14:paraId="1BA59B8B" w14:textId="77777777" w:rsidTr="00D5266A">
        <w:tc>
          <w:tcPr>
            <w:tcW w:w="1668" w:type="dxa"/>
          </w:tcPr>
          <w:p w14:paraId="345925B8" w14:textId="77777777" w:rsidR="00550AAD" w:rsidRDefault="00B14CCE" w:rsidP="00D5266A">
            <w:pPr>
              <w:jc w:val="left"/>
            </w:pPr>
            <w:r>
              <w:rPr>
                <w:rFonts w:hint="eastAsia"/>
              </w:rPr>
              <w:t>itemid</w:t>
            </w:r>
          </w:p>
        </w:tc>
        <w:tc>
          <w:tcPr>
            <w:tcW w:w="708" w:type="dxa"/>
          </w:tcPr>
          <w:p w14:paraId="5B08C747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7AD1DAE9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012" w:type="dxa"/>
          </w:tcPr>
          <w:p w14:paraId="5FC820F7" w14:textId="77777777" w:rsidR="00550AAD" w:rsidRDefault="001726E4" w:rsidP="00D5266A">
            <w:pPr>
              <w:jc w:val="left"/>
            </w:pPr>
            <w:r>
              <w:rPr>
                <w:rFonts w:hint="eastAsia"/>
              </w:rPr>
              <w:t>单条作业的</w:t>
            </w:r>
            <w:r>
              <w:rPr>
                <w:rFonts w:hint="eastAsia"/>
              </w:rPr>
              <w:t>ID</w:t>
            </w:r>
          </w:p>
        </w:tc>
      </w:tr>
      <w:tr w:rsidR="00175AFF" w14:paraId="08CCF7C0" w14:textId="77777777" w:rsidTr="00D5266A">
        <w:tc>
          <w:tcPr>
            <w:tcW w:w="1668" w:type="dxa"/>
          </w:tcPr>
          <w:p w14:paraId="3B4CE7FB" w14:textId="77777777" w:rsidR="00175AFF" w:rsidRDefault="00175AFF" w:rsidP="007B5259">
            <w:pPr>
              <w:jc w:val="left"/>
            </w:pPr>
            <w:r>
              <w:rPr>
                <w:rFonts w:hint="eastAsia"/>
              </w:rPr>
              <w:t>answer</w:t>
            </w:r>
          </w:p>
        </w:tc>
        <w:tc>
          <w:tcPr>
            <w:tcW w:w="708" w:type="dxa"/>
          </w:tcPr>
          <w:p w14:paraId="106C62C6" w14:textId="77777777" w:rsidR="00175AFF" w:rsidRDefault="00175AFF" w:rsidP="00D5266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14:paraId="2916108F" w14:textId="5F1E554A" w:rsidR="00175AFF" w:rsidRDefault="00175AFF" w:rsidP="00D5266A">
            <w:pPr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5012" w:type="dxa"/>
          </w:tcPr>
          <w:p w14:paraId="430D2F62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>答案。规则为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和答案</w:t>
            </w:r>
          </w:p>
          <w:p w14:paraId="6BDFADD2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>单选和多选，即返回选项的值【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大写字母】，多选的答案用英文逗号分隔；判断题默认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表示正确，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表示失败；填空题则返回答案字符串</w:t>
            </w:r>
          </w:p>
          <w:p w14:paraId="7F1C4EB7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｛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001”</w:t>
            </w:r>
            <w:r>
              <w:rPr>
                <w:rFonts w:hint="eastAsia"/>
              </w:rPr>
              <w:t>,</w:t>
            </w:r>
          </w:p>
          <w:p w14:paraId="7C04C560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</w:t>
            </w:r>
            <w:r>
              <w:t>”</w:t>
            </w:r>
          </w:p>
          <w:p w14:paraId="5E1500AA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｛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002”</w:t>
            </w:r>
            <w:r>
              <w:rPr>
                <w:rFonts w:hint="eastAsia"/>
              </w:rPr>
              <w:t>,</w:t>
            </w:r>
          </w:p>
          <w:p w14:paraId="66C75F49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正确答案</w:t>
            </w:r>
            <w:r>
              <w:t>”</w:t>
            </w:r>
          </w:p>
          <w:p w14:paraId="099F5215" w14:textId="77777777" w:rsidR="00175AFF" w:rsidRDefault="00175AFF" w:rsidP="00316CFC">
            <w:pPr>
              <w:jc w:val="left"/>
            </w:pPr>
            <w:r>
              <w:rPr>
                <w:rFonts w:hint="eastAsia"/>
              </w:rPr>
              <w:t>}</w:t>
            </w:r>
          </w:p>
          <w:p w14:paraId="4E86147E" w14:textId="01EF36A5" w:rsidR="00175AFF" w:rsidRDefault="00175AFF" w:rsidP="00D5266A">
            <w:pPr>
              <w:jc w:val="left"/>
            </w:pPr>
            <w:r>
              <w:rPr>
                <w:rFonts w:hint="eastAsia"/>
              </w:rPr>
              <w:t>]</w:t>
            </w:r>
          </w:p>
        </w:tc>
      </w:tr>
    </w:tbl>
    <w:p w14:paraId="3A492949" w14:textId="77777777" w:rsidR="00550AAD" w:rsidRDefault="00550AAD" w:rsidP="00550AAD">
      <w:pPr>
        <w:jc w:val="left"/>
      </w:pPr>
    </w:p>
    <w:p w14:paraId="23C1B9A0" w14:textId="77777777" w:rsidR="00550AAD" w:rsidRDefault="00550AAD" w:rsidP="00550AAD">
      <w:pPr>
        <w:jc w:val="left"/>
      </w:pPr>
      <w:r>
        <w:rPr>
          <w:rFonts w:hint="eastAsia"/>
        </w:rPr>
        <w:t>返回示例：</w:t>
      </w:r>
    </w:p>
    <w:p w14:paraId="59FAFC60" w14:textId="77777777" w:rsidR="00550AAD" w:rsidRDefault="00550AAD" w:rsidP="00550AAD">
      <w:pPr>
        <w:jc w:val="left"/>
      </w:pPr>
      <w:r>
        <w:lastRenderedPageBreak/>
        <w:t>{</w:t>
      </w:r>
    </w:p>
    <w:p w14:paraId="0CB0D322" w14:textId="77777777" w:rsidR="00550AAD" w:rsidRDefault="00550AAD" w:rsidP="00550AAD">
      <w:pPr>
        <w:jc w:val="left"/>
      </w:pPr>
      <w:r>
        <w:tab/>
        <w:t>"result":"1",</w:t>
      </w:r>
    </w:p>
    <w:p w14:paraId="76A0742C" w14:textId="77777777" w:rsidR="00550AAD" w:rsidRDefault="00550AAD" w:rsidP="00550AAD">
      <w:pPr>
        <w:jc w:val="left"/>
      </w:pPr>
      <w:r>
        <w:rPr>
          <w:rFonts w:hint="eastAsia"/>
        </w:rPr>
        <w:tab/>
        <w:t>"desc":"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0495BE5D" w14:textId="77777777" w:rsidR="00550AAD" w:rsidRDefault="00550AAD" w:rsidP="00550AAD">
      <w:pPr>
        <w:jc w:val="left"/>
      </w:pPr>
      <w:r>
        <w:t>}</w:t>
      </w:r>
    </w:p>
    <w:p w14:paraId="7FB4AB5B" w14:textId="77777777" w:rsidR="00550AAD" w:rsidRDefault="00550AAD" w:rsidP="00550AAD">
      <w:pPr>
        <w:jc w:val="left"/>
      </w:pPr>
      <w:r>
        <w:rPr>
          <w:rFonts w:hint="eastAsia"/>
        </w:rPr>
        <w:t>响应数据说明：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5"/>
        <w:gridCol w:w="703"/>
        <w:gridCol w:w="1131"/>
        <w:gridCol w:w="4933"/>
      </w:tblGrid>
      <w:tr w:rsidR="00550AAD" w14:paraId="443BCDE5" w14:textId="77777777" w:rsidTr="00D5266A">
        <w:tc>
          <w:tcPr>
            <w:tcW w:w="1755" w:type="dxa"/>
          </w:tcPr>
          <w:p w14:paraId="511EBD64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dxa"/>
          </w:tcPr>
          <w:p w14:paraId="23547E92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1" w:type="dxa"/>
          </w:tcPr>
          <w:p w14:paraId="7B886753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933" w:type="dxa"/>
          </w:tcPr>
          <w:p w14:paraId="3AF0D583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50AAD" w14:paraId="61ED1AFD" w14:textId="77777777" w:rsidTr="00D5266A">
        <w:tc>
          <w:tcPr>
            <w:tcW w:w="1755" w:type="dxa"/>
          </w:tcPr>
          <w:p w14:paraId="455692B9" w14:textId="77777777" w:rsidR="00550AAD" w:rsidRDefault="00550AAD" w:rsidP="00D5266A">
            <w:pPr>
              <w:jc w:val="left"/>
            </w:pPr>
            <w:r>
              <w:t>result</w:t>
            </w:r>
          </w:p>
        </w:tc>
        <w:tc>
          <w:tcPr>
            <w:tcW w:w="703" w:type="dxa"/>
          </w:tcPr>
          <w:p w14:paraId="25479674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14:paraId="4663B269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933" w:type="dxa"/>
          </w:tcPr>
          <w:p w14:paraId="79C050EA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失败）</w:t>
            </w:r>
          </w:p>
        </w:tc>
      </w:tr>
      <w:tr w:rsidR="00550AAD" w14:paraId="79D3AAC2" w14:textId="77777777" w:rsidTr="00D5266A">
        <w:tc>
          <w:tcPr>
            <w:tcW w:w="1755" w:type="dxa"/>
            <w:tcBorders>
              <w:bottom w:val="single" w:sz="4" w:space="0" w:color="000000" w:themeColor="text1"/>
            </w:tcBorders>
          </w:tcPr>
          <w:p w14:paraId="60315105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703" w:type="dxa"/>
            <w:tcBorders>
              <w:bottom w:val="single" w:sz="4" w:space="0" w:color="000000" w:themeColor="text1"/>
            </w:tcBorders>
          </w:tcPr>
          <w:p w14:paraId="5EFE2958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578510D3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933" w:type="dxa"/>
            <w:tcBorders>
              <w:bottom w:val="single" w:sz="4" w:space="0" w:color="000000" w:themeColor="text1"/>
            </w:tcBorders>
          </w:tcPr>
          <w:p w14:paraId="26E35229" w14:textId="77777777" w:rsidR="00550AAD" w:rsidRDefault="00550AAD" w:rsidP="00D5266A">
            <w:pPr>
              <w:jc w:val="left"/>
            </w:pPr>
            <w:r>
              <w:rPr>
                <w:rFonts w:hint="eastAsia"/>
              </w:rPr>
              <w:t>相关描述，失败后的提示</w:t>
            </w:r>
          </w:p>
        </w:tc>
      </w:tr>
    </w:tbl>
    <w:p w14:paraId="484AD9B3" w14:textId="77777777" w:rsidR="00550AAD" w:rsidRDefault="00550AAD" w:rsidP="00550AAD"/>
    <w:p w14:paraId="7A8E805D" w14:textId="77777777" w:rsidR="00602BFE" w:rsidRPr="00602BFE" w:rsidRDefault="00602BFE" w:rsidP="00602BFE"/>
    <w:sectPr w:rsidR="00602BFE" w:rsidRPr="00602BFE" w:rsidSect="0094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12B73" w14:textId="77777777" w:rsidR="003C6CE1" w:rsidRDefault="003C6CE1" w:rsidP="00170581">
      <w:r>
        <w:separator/>
      </w:r>
    </w:p>
  </w:endnote>
  <w:endnote w:type="continuationSeparator" w:id="0">
    <w:p w14:paraId="472BAF3A" w14:textId="77777777" w:rsidR="003C6CE1" w:rsidRDefault="003C6CE1" w:rsidP="0017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D17AE" w14:textId="77777777" w:rsidR="003C6CE1" w:rsidRDefault="003C6CE1" w:rsidP="00170581">
      <w:r>
        <w:separator/>
      </w:r>
    </w:p>
  </w:footnote>
  <w:footnote w:type="continuationSeparator" w:id="0">
    <w:p w14:paraId="4C4D2CA7" w14:textId="77777777" w:rsidR="003C6CE1" w:rsidRDefault="003C6CE1" w:rsidP="0017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wn Wang">
    <w15:presenceInfo w15:providerId="Windows Live" w15:userId="417e9392938b9b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81"/>
    <w:rsid w:val="00003A89"/>
    <w:rsid w:val="00007F0A"/>
    <w:rsid w:val="00011BB0"/>
    <w:rsid w:val="00017335"/>
    <w:rsid w:val="00030146"/>
    <w:rsid w:val="000352BC"/>
    <w:rsid w:val="000357CE"/>
    <w:rsid w:val="00042E57"/>
    <w:rsid w:val="00052E31"/>
    <w:rsid w:val="00053FC7"/>
    <w:rsid w:val="00054AD4"/>
    <w:rsid w:val="00073F68"/>
    <w:rsid w:val="00074A82"/>
    <w:rsid w:val="00076E0C"/>
    <w:rsid w:val="000843CA"/>
    <w:rsid w:val="00085E92"/>
    <w:rsid w:val="0009423F"/>
    <w:rsid w:val="000C0F4C"/>
    <w:rsid w:val="000D00E4"/>
    <w:rsid w:val="000D192B"/>
    <w:rsid w:val="000D1C59"/>
    <w:rsid w:val="000F4ED5"/>
    <w:rsid w:val="000F6626"/>
    <w:rsid w:val="00101AE7"/>
    <w:rsid w:val="00105A27"/>
    <w:rsid w:val="00110C5C"/>
    <w:rsid w:val="00112D97"/>
    <w:rsid w:val="00122788"/>
    <w:rsid w:val="001264B4"/>
    <w:rsid w:val="001423AB"/>
    <w:rsid w:val="00145785"/>
    <w:rsid w:val="00166791"/>
    <w:rsid w:val="00170581"/>
    <w:rsid w:val="001726E4"/>
    <w:rsid w:val="001727C5"/>
    <w:rsid w:val="00175AFF"/>
    <w:rsid w:val="00181859"/>
    <w:rsid w:val="00187B8E"/>
    <w:rsid w:val="001A1CA6"/>
    <w:rsid w:val="001A5E22"/>
    <w:rsid w:val="001D26AE"/>
    <w:rsid w:val="001D5007"/>
    <w:rsid w:val="001D54D5"/>
    <w:rsid w:val="001D69D6"/>
    <w:rsid w:val="001E5DA9"/>
    <w:rsid w:val="001F45CC"/>
    <w:rsid w:val="001F639B"/>
    <w:rsid w:val="00205660"/>
    <w:rsid w:val="00213E8D"/>
    <w:rsid w:val="00215687"/>
    <w:rsid w:val="002172D7"/>
    <w:rsid w:val="0022012E"/>
    <w:rsid w:val="00236B15"/>
    <w:rsid w:val="00237489"/>
    <w:rsid w:val="002526D7"/>
    <w:rsid w:val="00252763"/>
    <w:rsid w:val="00252C66"/>
    <w:rsid w:val="00253E6D"/>
    <w:rsid w:val="00256590"/>
    <w:rsid w:val="00271106"/>
    <w:rsid w:val="002A36D0"/>
    <w:rsid w:val="002D542C"/>
    <w:rsid w:val="002D6372"/>
    <w:rsid w:val="002E3B58"/>
    <w:rsid w:val="002F3C9A"/>
    <w:rsid w:val="002F5FA0"/>
    <w:rsid w:val="003022C5"/>
    <w:rsid w:val="003053C7"/>
    <w:rsid w:val="00316CFC"/>
    <w:rsid w:val="00320457"/>
    <w:rsid w:val="00330371"/>
    <w:rsid w:val="003307C9"/>
    <w:rsid w:val="00335CF4"/>
    <w:rsid w:val="00345114"/>
    <w:rsid w:val="00346289"/>
    <w:rsid w:val="00366BD6"/>
    <w:rsid w:val="003702DD"/>
    <w:rsid w:val="003734D1"/>
    <w:rsid w:val="00382C2D"/>
    <w:rsid w:val="00397F92"/>
    <w:rsid w:val="003A0E59"/>
    <w:rsid w:val="003A50E1"/>
    <w:rsid w:val="003A52F7"/>
    <w:rsid w:val="003A6AD4"/>
    <w:rsid w:val="003B4C3C"/>
    <w:rsid w:val="003C5920"/>
    <w:rsid w:val="003C5F8D"/>
    <w:rsid w:val="003C6CE1"/>
    <w:rsid w:val="003D0C01"/>
    <w:rsid w:val="003E689B"/>
    <w:rsid w:val="003F6F4B"/>
    <w:rsid w:val="004042E3"/>
    <w:rsid w:val="00407D46"/>
    <w:rsid w:val="00420AE6"/>
    <w:rsid w:val="00423C3D"/>
    <w:rsid w:val="00441A80"/>
    <w:rsid w:val="004461D7"/>
    <w:rsid w:val="00450619"/>
    <w:rsid w:val="00454F2D"/>
    <w:rsid w:val="00456A1A"/>
    <w:rsid w:val="00456D53"/>
    <w:rsid w:val="004613CA"/>
    <w:rsid w:val="00471C8C"/>
    <w:rsid w:val="00473B7D"/>
    <w:rsid w:val="00484E9E"/>
    <w:rsid w:val="00486721"/>
    <w:rsid w:val="00493CB1"/>
    <w:rsid w:val="00497D07"/>
    <w:rsid w:val="004A13AF"/>
    <w:rsid w:val="004A26D2"/>
    <w:rsid w:val="004A4B5D"/>
    <w:rsid w:val="004B0EC1"/>
    <w:rsid w:val="004C005D"/>
    <w:rsid w:val="004C17A1"/>
    <w:rsid w:val="004C35A6"/>
    <w:rsid w:val="004C5FC5"/>
    <w:rsid w:val="004D28D0"/>
    <w:rsid w:val="004D6FB6"/>
    <w:rsid w:val="004E4A54"/>
    <w:rsid w:val="004E4DA4"/>
    <w:rsid w:val="004F31D6"/>
    <w:rsid w:val="00501236"/>
    <w:rsid w:val="00502B10"/>
    <w:rsid w:val="0051064F"/>
    <w:rsid w:val="005132F6"/>
    <w:rsid w:val="00515B8E"/>
    <w:rsid w:val="00524541"/>
    <w:rsid w:val="00530A2B"/>
    <w:rsid w:val="005438CE"/>
    <w:rsid w:val="00550AAD"/>
    <w:rsid w:val="00553760"/>
    <w:rsid w:val="00553E38"/>
    <w:rsid w:val="00556F21"/>
    <w:rsid w:val="00561353"/>
    <w:rsid w:val="00564EDE"/>
    <w:rsid w:val="005777EB"/>
    <w:rsid w:val="0058153C"/>
    <w:rsid w:val="0058398F"/>
    <w:rsid w:val="005849E6"/>
    <w:rsid w:val="00587487"/>
    <w:rsid w:val="005931D1"/>
    <w:rsid w:val="00595580"/>
    <w:rsid w:val="005A12A7"/>
    <w:rsid w:val="005A5276"/>
    <w:rsid w:val="005B1E8A"/>
    <w:rsid w:val="005E6F4D"/>
    <w:rsid w:val="00600CB9"/>
    <w:rsid w:val="00602BFE"/>
    <w:rsid w:val="0060648A"/>
    <w:rsid w:val="00612ADA"/>
    <w:rsid w:val="0061660D"/>
    <w:rsid w:val="0064456D"/>
    <w:rsid w:val="0064502B"/>
    <w:rsid w:val="00645679"/>
    <w:rsid w:val="00657FB6"/>
    <w:rsid w:val="00660B61"/>
    <w:rsid w:val="00661046"/>
    <w:rsid w:val="0066297A"/>
    <w:rsid w:val="0067038C"/>
    <w:rsid w:val="00670F3D"/>
    <w:rsid w:val="0067144B"/>
    <w:rsid w:val="006801AE"/>
    <w:rsid w:val="00680A74"/>
    <w:rsid w:val="006906AD"/>
    <w:rsid w:val="006A635B"/>
    <w:rsid w:val="006A7A08"/>
    <w:rsid w:val="006B496D"/>
    <w:rsid w:val="006B4B06"/>
    <w:rsid w:val="006C07A0"/>
    <w:rsid w:val="006C07E8"/>
    <w:rsid w:val="006C2A05"/>
    <w:rsid w:val="006C2B04"/>
    <w:rsid w:val="006C5397"/>
    <w:rsid w:val="006D321B"/>
    <w:rsid w:val="006E2F39"/>
    <w:rsid w:val="006E7647"/>
    <w:rsid w:val="006F297E"/>
    <w:rsid w:val="006F2ED3"/>
    <w:rsid w:val="006F7F11"/>
    <w:rsid w:val="007006A4"/>
    <w:rsid w:val="007007EE"/>
    <w:rsid w:val="0071265B"/>
    <w:rsid w:val="0071470C"/>
    <w:rsid w:val="00715B68"/>
    <w:rsid w:val="00724094"/>
    <w:rsid w:val="00725C82"/>
    <w:rsid w:val="00734DFB"/>
    <w:rsid w:val="00736275"/>
    <w:rsid w:val="00736741"/>
    <w:rsid w:val="00744FC7"/>
    <w:rsid w:val="00750206"/>
    <w:rsid w:val="007561DB"/>
    <w:rsid w:val="007642AE"/>
    <w:rsid w:val="00766C6F"/>
    <w:rsid w:val="00781234"/>
    <w:rsid w:val="0078367A"/>
    <w:rsid w:val="007963EB"/>
    <w:rsid w:val="007A486F"/>
    <w:rsid w:val="007A509E"/>
    <w:rsid w:val="007A780F"/>
    <w:rsid w:val="007B1E99"/>
    <w:rsid w:val="007B5259"/>
    <w:rsid w:val="007B7046"/>
    <w:rsid w:val="007C5D68"/>
    <w:rsid w:val="007D5027"/>
    <w:rsid w:val="007F1942"/>
    <w:rsid w:val="00807232"/>
    <w:rsid w:val="0082294D"/>
    <w:rsid w:val="00835BCB"/>
    <w:rsid w:val="00845689"/>
    <w:rsid w:val="008614E5"/>
    <w:rsid w:val="008629FC"/>
    <w:rsid w:val="00870D02"/>
    <w:rsid w:val="008712B7"/>
    <w:rsid w:val="00873581"/>
    <w:rsid w:val="00874EBF"/>
    <w:rsid w:val="00877DE3"/>
    <w:rsid w:val="008839DC"/>
    <w:rsid w:val="00885635"/>
    <w:rsid w:val="0089085D"/>
    <w:rsid w:val="0089189C"/>
    <w:rsid w:val="008A0267"/>
    <w:rsid w:val="008A0ADB"/>
    <w:rsid w:val="008A35FD"/>
    <w:rsid w:val="008B281D"/>
    <w:rsid w:val="008B376D"/>
    <w:rsid w:val="008B5CB7"/>
    <w:rsid w:val="008C286F"/>
    <w:rsid w:val="008D4212"/>
    <w:rsid w:val="008F65A4"/>
    <w:rsid w:val="00916660"/>
    <w:rsid w:val="00916B58"/>
    <w:rsid w:val="00916E58"/>
    <w:rsid w:val="0092225C"/>
    <w:rsid w:val="00922AF9"/>
    <w:rsid w:val="00926B19"/>
    <w:rsid w:val="00930C3E"/>
    <w:rsid w:val="0093449E"/>
    <w:rsid w:val="00935E48"/>
    <w:rsid w:val="00941043"/>
    <w:rsid w:val="00944076"/>
    <w:rsid w:val="009510D6"/>
    <w:rsid w:val="00952AC8"/>
    <w:rsid w:val="00955775"/>
    <w:rsid w:val="00956AF8"/>
    <w:rsid w:val="00962C12"/>
    <w:rsid w:val="009655B3"/>
    <w:rsid w:val="00970458"/>
    <w:rsid w:val="00974399"/>
    <w:rsid w:val="00975955"/>
    <w:rsid w:val="00975C90"/>
    <w:rsid w:val="00977816"/>
    <w:rsid w:val="0098722E"/>
    <w:rsid w:val="009903C3"/>
    <w:rsid w:val="009B2C8A"/>
    <w:rsid w:val="009B52C9"/>
    <w:rsid w:val="009B52EC"/>
    <w:rsid w:val="009B5E15"/>
    <w:rsid w:val="009C3437"/>
    <w:rsid w:val="009D0E93"/>
    <w:rsid w:val="009E30FA"/>
    <w:rsid w:val="009F3B62"/>
    <w:rsid w:val="009F787C"/>
    <w:rsid w:val="00A01258"/>
    <w:rsid w:val="00A06D1D"/>
    <w:rsid w:val="00A20671"/>
    <w:rsid w:val="00A262B7"/>
    <w:rsid w:val="00A37442"/>
    <w:rsid w:val="00A378B6"/>
    <w:rsid w:val="00A47CE6"/>
    <w:rsid w:val="00A500D3"/>
    <w:rsid w:val="00A65F6B"/>
    <w:rsid w:val="00A676FD"/>
    <w:rsid w:val="00A732ED"/>
    <w:rsid w:val="00A770A1"/>
    <w:rsid w:val="00A80BDE"/>
    <w:rsid w:val="00A95D7D"/>
    <w:rsid w:val="00A97958"/>
    <w:rsid w:val="00AB708A"/>
    <w:rsid w:val="00AB7455"/>
    <w:rsid w:val="00AC0224"/>
    <w:rsid w:val="00AD40BC"/>
    <w:rsid w:val="00AD5EA7"/>
    <w:rsid w:val="00AD6702"/>
    <w:rsid w:val="00AE1798"/>
    <w:rsid w:val="00AE368D"/>
    <w:rsid w:val="00AE756E"/>
    <w:rsid w:val="00AF08B5"/>
    <w:rsid w:val="00B07C01"/>
    <w:rsid w:val="00B07D4B"/>
    <w:rsid w:val="00B12A81"/>
    <w:rsid w:val="00B14CCE"/>
    <w:rsid w:val="00B21560"/>
    <w:rsid w:val="00B27467"/>
    <w:rsid w:val="00B300BC"/>
    <w:rsid w:val="00B343C5"/>
    <w:rsid w:val="00B433EE"/>
    <w:rsid w:val="00B46791"/>
    <w:rsid w:val="00B4706B"/>
    <w:rsid w:val="00B54545"/>
    <w:rsid w:val="00B9041E"/>
    <w:rsid w:val="00B9702D"/>
    <w:rsid w:val="00BA1571"/>
    <w:rsid w:val="00BA540C"/>
    <w:rsid w:val="00BB272F"/>
    <w:rsid w:val="00BB666D"/>
    <w:rsid w:val="00BC12B2"/>
    <w:rsid w:val="00BC153A"/>
    <w:rsid w:val="00BC5D99"/>
    <w:rsid w:val="00BD563F"/>
    <w:rsid w:val="00BD70E0"/>
    <w:rsid w:val="00BE15CF"/>
    <w:rsid w:val="00BE2AA8"/>
    <w:rsid w:val="00BE64D0"/>
    <w:rsid w:val="00C025A6"/>
    <w:rsid w:val="00C027A2"/>
    <w:rsid w:val="00C207A7"/>
    <w:rsid w:val="00C27F39"/>
    <w:rsid w:val="00C32220"/>
    <w:rsid w:val="00C32720"/>
    <w:rsid w:val="00C41FD7"/>
    <w:rsid w:val="00C56478"/>
    <w:rsid w:val="00C65EA9"/>
    <w:rsid w:val="00C85521"/>
    <w:rsid w:val="00C864CB"/>
    <w:rsid w:val="00C92521"/>
    <w:rsid w:val="00C9276B"/>
    <w:rsid w:val="00C930AB"/>
    <w:rsid w:val="00CA3D68"/>
    <w:rsid w:val="00CD2EFB"/>
    <w:rsid w:val="00CE034C"/>
    <w:rsid w:val="00CE68D6"/>
    <w:rsid w:val="00D069D8"/>
    <w:rsid w:val="00D23026"/>
    <w:rsid w:val="00D3178B"/>
    <w:rsid w:val="00D3262E"/>
    <w:rsid w:val="00D34AE1"/>
    <w:rsid w:val="00D40502"/>
    <w:rsid w:val="00D5266A"/>
    <w:rsid w:val="00D569A9"/>
    <w:rsid w:val="00D5750C"/>
    <w:rsid w:val="00D626E2"/>
    <w:rsid w:val="00D71178"/>
    <w:rsid w:val="00D86B84"/>
    <w:rsid w:val="00D91865"/>
    <w:rsid w:val="00DA2AB4"/>
    <w:rsid w:val="00DA31E7"/>
    <w:rsid w:val="00DA7973"/>
    <w:rsid w:val="00DB3822"/>
    <w:rsid w:val="00DB7361"/>
    <w:rsid w:val="00DC2349"/>
    <w:rsid w:val="00DC33CF"/>
    <w:rsid w:val="00DC4372"/>
    <w:rsid w:val="00DC58EE"/>
    <w:rsid w:val="00DD2805"/>
    <w:rsid w:val="00DD315E"/>
    <w:rsid w:val="00DD4A18"/>
    <w:rsid w:val="00DE4D7D"/>
    <w:rsid w:val="00DF1E6B"/>
    <w:rsid w:val="00DF6481"/>
    <w:rsid w:val="00E0410F"/>
    <w:rsid w:val="00E05DAA"/>
    <w:rsid w:val="00E2173B"/>
    <w:rsid w:val="00E24193"/>
    <w:rsid w:val="00E308FD"/>
    <w:rsid w:val="00E31583"/>
    <w:rsid w:val="00E63AE0"/>
    <w:rsid w:val="00E748ED"/>
    <w:rsid w:val="00E76B4A"/>
    <w:rsid w:val="00E81AF1"/>
    <w:rsid w:val="00E82072"/>
    <w:rsid w:val="00E95321"/>
    <w:rsid w:val="00EA5B2A"/>
    <w:rsid w:val="00EB44ED"/>
    <w:rsid w:val="00EB45A6"/>
    <w:rsid w:val="00EC74B2"/>
    <w:rsid w:val="00ED48B2"/>
    <w:rsid w:val="00ED4A23"/>
    <w:rsid w:val="00ED4F14"/>
    <w:rsid w:val="00ED760B"/>
    <w:rsid w:val="00EF1891"/>
    <w:rsid w:val="00EF6CD7"/>
    <w:rsid w:val="00F038FB"/>
    <w:rsid w:val="00F05BB1"/>
    <w:rsid w:val="00F11795"/>
    <w:rsid w:val="00F20057"/>
    <w:rsid w:val="00F20383"/>
    <w:rsid w:val="00F27733"/>
    <w:rsid w:val="00F300F2"/>
    <w:rsid w:val="00F30F0F"/>
    <w:rsid w:val="00F5775D"/>
    <w:rsid w:val="00F65532"/>
    <w:rsid w:val="00F67C5A"/>
    <w:rsid w:val="00F802D3"/>
    <w:rsid w:val="00F87C2C"/>
    <w:rsid w:val="00FA27BE"/>
    <w:rsid w:val="00FB09F4"/>
    <w:rsid w:val="00FB6DA7"/>
    <w:rsid w:val="00FC0E85"/>
    <w:rsid w:val="00FC2AB2"/>
    <w:rsid w:val="00FC3C5B"/>
    <w:rsid w:val="00FC3EDA"/>
    <w:rsid w:val="00FC7360"/>
    <w:rsid w:val="00FD6E18"/>
    <w:rsid w:val="00FE09E1"/>
    <w:rsid w:val="00FE1ED3"/>
    <w:rsid w:val="00FF5C18"/>
    <w:rsid w:val="00FF7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74ED5"/>
  <w15:docId w15:val="{C9860591-A946-425F-BB47-B69AA251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2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12E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7502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11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101AE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01AE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01AE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01AE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01AE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01AE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1AE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405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4050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050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4050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D40502"/>
    <w:rPr>
      <w:color w:val="0000FF" w:themeColor="hyperlink"/>
      <w:u w:val="single"/>
    </w:rPr>
  </w:style>
  <w:style w:type="paragraph" w:styleId="ab">
    <w:name w:val="Revision"/>
    <w:hidden/>
    <w:uiPriority w:val="99"/>
    <w:semiHidden/>
    <w:rsid w:val="0087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9669-E953-4B1C-9C66-D664B6E7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</dc:creator>
  <cp:keywords/>
  <dc:description/>
  <cp:lastModifiedBy>Shawn Wang</cp:lastModifiedBy>
  <cp:revision>27</cp:revision>
  <dcterms:created xsi:type="dcterms:W3CDTF">2014-05-06T07:52:00Z</dcterms:created>
  <dcterms:modified xsi:type="dcterms:W3CDTF">2014-05-07T05:23:00Z</dcterms:modified>
</cp:coreProperties>
</file>